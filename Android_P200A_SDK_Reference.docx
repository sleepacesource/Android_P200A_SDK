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36A8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P200A</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CC4484">
              <w:rPr>
                <w:rFonts w:ascii="微软雅黑" w:eastAsia="微软雅黑" w:hAnsi="微软雅黑" w:cs="微软雅黑" w:hint="eastAsia"/>
                <w:b/>
                <w:bCs/>
                <w:sz w:val="32"/>
                <w:szCs w:val="40"/>
              </w:rPr>
              <w:t>Smile</w:t>
            </w:r>
          </w:p>
        </w:tc>
      </w:tr>
      <w:tr w:rsidR="00B93D31">
        <w:trPr>
          <w:trHeight w:val="360"/>
          <w:jc w:val="center"/>
        </w:trPr>
        <w:tc>
          <w:tcPr>
            <w:tcW w:w="8522" w:type="dxa"/>
            <w:vAlign w:val="center"/>
          </w:tcPr>
          <w:p w:rsidR="00B93D31" w:rsidRDefault="00FF135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2019/08</w:t>
            </w:r>
            <w:r w:rsidR="0024635C">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27</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151996525"/>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596"/>
        <w:gridCol w:w="1445"/>
      </w:tblGrid>
      <w:tr w:rsidR="00B93D31" w:rsidTr="009868E9">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596"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445"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9868E9">
        <w:tc>
          <w:tcPr>
            <w:tcW w:w="1463" w:type="dxa"/>
            <w:vAlign w:val="center"/>
          </w:tcPr>
          <w:p w:rsidR="00B93D31" w:rsidRDefault="00AA42FE">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2019-08</w:t>
            </w:r>
            <w:r w:rsidR="0024635C">
              <w:rPr>
                <w:rFonts w:ascii="微软雅黑" w:eastAsia="微软雅黑" w:hAnsi="微软雅黑" w:cs="微软雅黑" w:hint="eastAsia"/>
                <w:szCs w:val="21"/>
              </w:rPr>
              <w:t>-</w:t>
            </w:r>
            <w:r>
              <w:rPr>
                <w:rFonts w:ascii="微软雅黑" w:eastAsia="微软雅黑" w:hAnsi="微软雅黑" w:cs="微软雅黑" w:hint="eastAsia"/>
                <w:szCs w:val="21"/>
              </w:rPr>
              <w:t>27</w:t>
            </w:r>
          </w:p>
        </w:tc>
        <w:tc>
          <w:tcPr>
            <w:tcW w:w="5596"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445" w:type="dxa"/>
            <w:vAlign w:val="center"/>
          </w:tcPr>
          <w:p w:rsidR="00B93D31" w:rsidRDefault="009868E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ED7A82" w:rsidTr="009868E9">
        <w:tblPrEx>
          <w:tblLook w:val="0000"/>
        </w:tblPrEx>
        <w:tc>
          <w:tcPr>
            <w:tcW w:w="1463" w:type="dxa"/>
            <w:vAlign w:val="center"/>
          </w:tcPr>
          <w:p w:rsidR="00ED7A82" w:rsidRDefault="00ED7A82" w:rsidP="00096962">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2023-11-27</w:t>
            </w:r>
          </w:p>
        </w:tc>
        <w:tc>
          <w:tcPr>
            <w:tcW w:w="5596" w:type="dxa"/>
            <w:vAlign w:val="center"/>
          </w:tcPr>
          <w:p w:rsidR="00ED7A82" w:rsidRDefault="008F2939" w:rsidP="00096962">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Update</w:t>
            </w:r>
          </w:p>
        </w:tc>
        <w:tc>
          <w:tcPr>
            <w:tcW w:w="1445" w:type="dxa"/>
            <w:vAlign w:val="center"/>
          </w:tcPr>
          <w:p w:rsidR="00ED7A82" w:rsidRDefault="009868E9" w:rsidP="00096962">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WangYong</w:t>
            </w: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596" w:type="dxa"/>
            <w:vAlign w:val="center"/>
          </w:tcPr>
          <w:p w:rsidR="00B93D31" w:rsidRDefault="00B93D31">
            <w:pPr>
              <w:spacing w:line="0" w:lineRule="atLeast"/>
              <w:jc w:val="center"/>
              <w:rPr>
                <w:rFonts w:ascii="微软雅黑" w:eastAsia="微软雅黑" w:hAnsi="微软雅黑" w:cs="微软雅黑"/>
                <w:b/>
                <w:bCs/>
                <w:szCs w:val="21"/>
              </w:rPr>
            </w:pPr>
          </w:p>
        </w:tc>
        <w:tc>
          <w:tcPr>
            <w:tcW w:w="1445"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9868E9">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596"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445"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51996526"/>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A732E" w:rsidRDefault="00261959">
      <w:pPr>
        <w:pStyle w:val="10"/>
        <w:tabs>
          <w:tab w:val="right" w:leader="dot" w:pos="8296"/>
        </w:tabs>
        <w:rPr>
          <w:rFonts w:asciiTheme="minorHAnsi" w:eastAsiaTheme="minorEastAsia" w:hAnsiTheme="minorHAnsi" w:cstheme="minorBidi"/>
          <w:noProof/>
          <w:szCs w:val="22"/>
        </w:rPr>
      </w:pPr>
      <w:r w:rsidRPr="00261959">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261959">
        <w:rPr>
          <w:rFonts w:ascii="微软雅黑" w:eastAsia="微软雅黑" w:hAnsi="微软雅黑" w:cs="微软雅黑" w:hint="eastAsia"/>
          <w:b/>
          <w:bCs/>
          <w:sz w:val="40"/>
          <w:szCs w:val="48"/>
        </w:rPr>
        <w:fldChar w:fldCharType="separate"/>
      </w:r>
      <w:hyperlink w:anchor="_Toc151996525" w:history="1">
        <w:r w:rsidR="00BA732E" w:rsidRPr="00C3373C">
          <w:rPr>
            <w:rStyle w:val="a7"/>
            <w:rFonts w:ascii="微软雅黑" w:eastAsia="微软雅黑" w:hAnsi="微软雅黑" w:cs="微软雅黑"/>
            <w:noProof/>
          </w:rPr>
          <w:t>Change log</w:t>
        </w:r>
        <w:r w:rsidR="00BA732E">
          <w:rPr>
            <w:noProof/>
          </w:rPr>
          <w:tab/>
        </w:r>
        <w:r w:rsidR="00BA732E">
          <w:rPr>
            <w:noProof/>
          </w:rPr>
          <w:fldChar w:fldCharType="begin"/>
        </w:r>
        <w:r w:rsidR="00BA732E">
          <w:rPr>
            <w:noProof/>
          </w:rPr>
          <w:instrText xml:space="preserve"> PAGEREF _Toc151996525 \h </w:instrText>
        </w:r>
        <w:r w:rsidR="00BA732E">
          <w:rPr>
            <w:noProof/>
          </w:rPr>
        </w:r>
        <w:r w:rsidR="00BA732E">
          <w:rPr>
            <w:noProof/>
          </w:rPr>
          <w:fldChar w:fldCharType="separate"/>
        </w:r>
        <w:r w:rsidR="00BA732E">
          <w:rPr>
            <w:noProof/>
          </w:rPr>
          <w:t>1</w:t>
        </w:r>
        <w:r w:rsidR="00BA732E">
          <w:rPr>
            <w:noProof/>
          </w:rPr>
          <w:fldChar w:fldCharType="end"/>
        </w:r>
      </w:hyperlink>
    </w:p>
    <w:p w:rsidR="00BA732E" w:rsidRDefault="00BA732E">
      <w:pPr>
        <w:pStyle w:val="10"/>
        <w:tabs>
          <w:tab w:val="right" w:leader="dot" w:pos="8296"/>
        </w:tabs>
        <w:rPr>
          <w:rFonts w:asciiTheme="minorHAnsi" w:eastAsiaTheme="minorEastAsia" w:hAnsiTheme="minorHAnsi" w:cstheme="minorBidi"/>
          <w:noProof/>
          <w:szCs w:val="22"/>
        </w:rPr>
      </w:pPr>
      <w:hyperlink w:anchor="_Toc151996526" w:history="1">
        <w:r w:rsidRPr="00C3373C">
          <w:rPr>
            <w:rStyle w:val="a7"/>
            <w:rFonts w:ascii="微软雅黑" w:eastAsia="微软雅黑" w:hAnsi="微软雅黑" w:cs="微软雅黑"/>
            <w:noProof/>
          </w:rPr>
          <w:t>Catalog</w:t>
        </w:r>
        <w:r>
          <w:rPr>
            <w:noProof/>
          </w:rPr>
          <w:tab/>
        </w:r>
        <w:r>
          <w:rPr>
            <w:noProof/>
          </w:rPr>
          <w:fldChar w:fldCharType="begin"/>
        </w:r>
        <w:r>
          <w:rPr>
            <w:noProof/>
          </w:rPr>
          <w:instrText xml:space="preserve"> PAGEREF _Toc151996526 \h </w:instrText>
        </w:r>
        <w:r>
          <w:rPr>
            <w:noProof/>
          </w:rPr>
        </w:r>
        <w:r>
          <w:rPr>
            <w:noProof/>
          </w:rPr>
          <w:fldChar w:fldCharType="separate"/>
        </w:r>
        <w:r>
          <w:rPr>
            <w:noProof/>
          </w:rPr>
          <w:t>2</w:t>
        </w:r>
        <w:r>
          <w:rPr>
            <w:noProof/>
          </w:rPr>
          <w:fldChar w:fldCharType="end"/>
        </w:r>
      </w:hyperlink>
    </w:p>
    <w:p w:rsidR="00BA732E" w:rsidRDefault="00BA732E">
      <w:pPr>
        <w:pStyle w:val="10"/>
        <w:tabs>
          <w:tab w:val="right" w:leader="dot" w:pos="8296"/>
        </w:tabs>
        <w:rPr>
          <w:rFonts w:asciiTheme="minorHAnsi" w:eastAsiaTheme="minorEastAsia" w:hAnsiTheme="minorHAnsi" w:cstheme="minorBidi"/>
          <w:noProof/>
          <w:szCs w:val="22"/>
        </w:rPr>
      </w:pPr>
      <w:hyperlink w:anchor="_Toc151996527" w:history="1">
        <w:r w:rsidRPr="00C3373C">
          <w:rPr>
            <w:rStyle w:val="a7"/>
            <w:rFonts w:ascii="微软雅黑" w:eastAsia="微软雅黑" w:hAnsi="微软雅黑" w:cs="微软雅黑"/>
            <w:noProof/>
          </w:rPr>
          <w:t>Android SDK Intro</w:t>
        </w:r>
        <w:r>
          <w:rPr>
            <w:noProof/>
          </w:rPr>
          <w:tab/>
        </w:r>
        <w:r>
          <w:rPr>
            <w:noProof/>
          </w:rPr>
          <w:fldChar w:fldCharType="begin"/>
        </w:r>
        <w:r>
          <w:rPr>
            <w:noProof/>
          </w:rPr>
          <w:instrText xml:space="preserve"> PAGEREF _Toc151996527 \h </w:instrText>
        </w:r>
        <w:r>
          <w:rPr>
            <w:noProof/>
          </w:rPr>
        </w:r>
        <w:r>
          <w:rPr>
            <w:noProof/>
          </w:rPr>
          <w:fldChar w:fldCharType="separate"/>
        </w:r>
        <w:r>
          <w:rPr>
            <w:noProof/>
          </w:rPr>
          <w:t>5</w:t>
        </w:r>
        <w:r>
          <w:rPr>
            <w:noProof/>
          </w:rPr>
          <w:fldChar w:fldCharType="end"/>
        </w:r>
      </w:hyperlink>
    </w:p>
    <w:p w:rsidR="00BA732E" w:rsidRDefault="00BA732E">
      <w:pPr>
        <w:pStyle w:val="20"/>
        <w:tabs>
          <w:tab w:val="left" w:pos="840"/>
          <w:tab w:val="right" w:leader="dot" w:pos="8296"/>
        </w:tabs>
        <w:rPr>
          <w:rFonts w:asciiTheme="minorHAnsi" w:eastAsiaTheme="minorEastAsia" w:hAnsiTheme="minorHAnsi" w:cstheme="minorBidi"/>
          <w:noProof/>
          <w:szCs w:val="22"/>
        </w:rPr>
      </w:pPr>
      <w:hyperlink w:anchor="_Toc151996528" w:history="1">
        <w:r w:rsidRPr="00C3373C">
          <w:rPr>
            <w:rStyle w:val="a7"/>
            <w:rFonts w:ascii="微软雅黑" w:eastAsia="微软雅黑" w:hAnsi="微软雅黑" w:cs="微软雅黑"/>
            <w:noProof/>
          </w:rPr>
          <w:t>1.</w:t>
        </w:r>
        <w:r>
          <w:rPr>
            <w:rFonts w:asciiTheme="minorHAnsi" w:eastAsiaTheme="minorEastAsia" w:hAnsiTheme="minorHAnsi" w:cstheme="minorBidi"/>
            <w:noProof/>
            <w:szCs w:val="22"/>
          </w:rPr>
          <w:tab/>
        </w:r>
        <w:r w:rsidRPr="00C3373C">
          <w:rPr>
            <w:rStyle w:val="a7"/>
            <w:noProof/>
          </w:rPr>
          <w:t>Function and Purpose</w:t>
        </w:r>
        <w:r>
          <w:rPr>
            <w:noProof/>
          </w:rPr>
          <w:tab/>
        </w:r>
        <w:r>
          <w:rPr>
            <w:noProof/>
          </w:rPr>
          <w:fldChar w:fldCharType="begin"/>
        </w:r>
        <w:r>
          <w:rPr>
            <w:noProof/>
          </w:rPr>
          <w:instrText xml:space="preserve"> PAGEREF _Toc151996528 \h </w:instrText>
        </w:r>
        <w:r>
          <w:rPr>
            <w:noProof/>
          </w:rPr>
        </w:r>
        <w:r>
          <w:rPr>
            <w:noProof/>
          </w:rPr>
          <w:fldChar w:fldCharType="separate"/>
        </w:r>
        <w:r>
          <w:rPr>
            <w:noProof/>
          </w:rPr>
          <w:t>5</w:t>
        </w:r>
        <w:r>
          <w:rPr>
            <w:noProof/>
          </w:rPr>
          <w:fldChar w:fldCharType="end"/>
        </w:r>
      </w:hyperlink>
    </w:p>
    <w:p w:rsidR="00BA732E" w:rsidRDefault="00BA732E">
      <w:pPr>
        <w:pStyle w:val="10"/>
        <w:tabs>
          <w:tab w:val="right" w:leader="dot" w:pos="8296"/>
        </w:tabs>
        <w:rPr>
          <w:rFonts w:asciiTheme="minorHAnsi" w:eastAsiaTheme="minorEastAsia" w:hAnsiTheme="minorHAnsi" w:cstheme="minorBidi"/>
          <w:noProof/>
          <w:szCs w:val="22"/>
        </w:rPr>
      </w:pPr>
      <w:hyperlink w:anchor="_Toc151996529" w:history="1">
        <w:r w:rsidRPr="00C3373C">
          <w:rPr>
            <w:rStyle w:val="a7"/>
            <w:rFonts w:ascii="微软雅黑" w:eastAsia="微软雅黑" w:hAnsi="微软雅黑" w:cs="微软雅黑"/>
            <w:noProof/>
          </w:rPr>
          <w:t>Integration</w:t>
        </w:r>
        <w:r>
          <w:rPr>
            <w:noProof/>
          </w:rPr>
          <w:tab/>
        </w:r>
        <w:r>
          <w:rPr>
            <w:noProof/>
          </w:rPr>
          <w:fldChar w:fldCharType="begin"/>
        </w:r>
        <w:r>
          <w:rPr>
            <w:noProof/>
          </w:rPr>
          <w:instrText xml:space="preserve"> PAGEREF _Toc151996529 \h </w:instrText>
        </w:r>
        <w:r>
          <w:rPr>
            <w:noProof/>
          </w:rPr>
        </w:r>
        <w:r>
          <w:rPr>
            <w:noProof/>
          </w:rPr>
          <w:fldChar w:fldCharType="separate"/>
        </w:r>
        <w:r>
          <w:rPr>
            <w:noProof/>
          </w:rPr>
          <w:t>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30" w:history="1">
        <w:r w:rsidRPr="00C3373C">
          <w:rPr>
            <w:rStyle w:val="a7"/>
            <w:noProof/>
          </w:rPr>
          <w:t>1 .SDK framework</w:t>
        </w:r>
        <w:r>
          <w:rPr>
            <w:noProof/>
          </w:rPr>
          <w:tab/>
        </w:r>
        <w:r>
          <w:rPr>
            <w:noProof/>
          </w:rPr>
          <w:fldChar w:fldCharType="begin"/>
        </w:r>
        <w:r>
          <w:rPr>
            <w:noProof/>
          </w:rPr>
          <w:instrText xml:space="preserve"> PAGEREF _Toc151996530 \h </w:instrText>
        </w:r>
        <w:r>
          <w:rPr>
            <w:noProof/>
          </w:rPr>
        </w:r>
        <w:r>
          <w:rPr>
            <w:noProof/>
          </w:rPr>
          <w:fldChar w:fldCharType="separate"/>
        </w:r>
        <w:r>
          <w:rPr>
            <w:noProof/>
          </w:rPr>
          <w:t>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31" w:history="1">
        <w:r w:rsidRPr="00C3373C">
          <w:rPr>
            <w:rStyle w:val="a7"/>
            <w:rFonts w:ascii="微软雅黑" w:eastAsia="微软雅黑" w:hAnsi="微软雅黑" w:cs="微软雅黑"/>
            <w:noProof/>
          </w:rPr>
          <w:t>2 .Integration</w:t>
        </w:r>
        <w:r>
          <w:rPr>
            <w:noProof/>
          </w:rPr>
          <w:tab/>
        </w:r>
        <w:r>
          <w:rPr>
            <w:noProof/>
          </w:rPr>
          <w:fldChar w:fldCharType="begin"/>
        </w:r>
        <w:r>
          <w:rPr>
            <w:noProof/>
          </w:rPr>
          <w:instrText xml:space="preserve"> PAGEREF _Toc151996531 \h </w:instrText>
        </w:r>
        <w:r>
          <w:rPr>
            <w:noProof/>
          </w:rPr>
        </w:r>
        <w:r>
          <w:rPr>
            <w:noProof/>
          </w:rPr>
          <w:fldChar w:fldCharType="separate"/>
        </w:r>
        <w:r>
          <w:rPr>
            <w:noProof/>
          </w:rPr>
          <w:t>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32" w:history="1">
        <w:r w:rsidRPr="00C3373C">
          <w:rPr>
            <w:rStyle w:val="a7"/>
            <w:rFonts w:ascii="微软雅黑" w:eastAsia="微软雅黑" w:hAnsi="微软雅黑"/>
            <w:noProof/>
          </w:rPr>
          <w:t>Eclipse Config</w:t>
        </w:r>
        <w:r>
          <w:rPr>
            <w:noProof/>
          </w:rPr>
          <w:tab/>
        </w:r>
        <w:r>
          <w:rPr>
            <w:noProof/>
          </w:rPr>
          <w:fldChar w:fldCharType="begin"/>
        </w:r>
        <w:r>
          <w:rPr>
            <w:noProof/>
          </w:rPr>
          <w:instrText xml:space="preserve"> PAGEREF _Toc151996532 \h </w:instrText>
        </w:r>
        <w:r>
          <w:rPr>
            <w:noProof/>
          </w:rPr>
        </w:r>
        <w:r>
          <w:rPr>
            <w:noProof/>
          </w:rPr>
          <w:fldChar w:fldCharType="separate"/>
        </w:r>
        <w:r>
          <w:rPr>
            <w:noProof/>
          </w:rPr>
          <w:t>5</w:t>
        </w:r>
        <w:r>
          <w:rPr>
            <w:noProof/>
          </w:rPr>
          <w:fldChar w:fldCharType="end"/>
        </w:r>
      </w:hyperlink>
    </w:p>
    <w:p w:rsidR="00BA732E" w:rsidRDefault="00BA732E">
      <w:pPr>
        <w:pStyle w:val="10"/>
        <w:tabs>
          <w:tab w:val="right" w:leader="dot" w:pos="8296"/>
        </w:tabs>
        <w:rPr>
          <w:rFonts w:asciiTheme="minorHAnsi" w:eastAsiaTheme="minorEastAsia" w:hAnsiTheme="minorHAnsi" w:cstheme="minorBidi"/>
          <w:noProof/>
          <w:szCs w:val="22"/>
        </w:rPr>
      </w:pPr>
      <w:hyperlink w:anchor="_Toc151996533" w:history="1">
        <w:r w:rsidRPr="00C3373C">
          <w:rPr>
            <w:rStyle w:val="a7"/>
            <w:rFonts w:ascii="微软雅黑" w:eastAsia="微软雅黑" w:hAnsi="微软雅黑" w:cs="微软雅黑"/>
            <w:noProof/>
          </w:rPr>
          <w:t>API</w:t>
        </w:r>
        <w:r>
          <w:rPr>
            <w:noProof/>
          </w:rPr>
          <w:tab/>
        </w:r>
        <w:r>
          <w:rPr>
            <w:noProof/>
          </w:rPr>
          <w:fldChar w:fldCharType="begin"/>
        </w:r>
        <w:r>
          <w:rPr>
            <w:noProof/>
          </w:rPr>
          <w:instrText xml:space="preserve"> PAGEREF _Toc151996533 \h </w:instrText>
        </w:r>
        <w:r>
          <w:rPr>
            <w:noProof/>
          </w:rPr>
        </w:r>
        <w:r>
          <w:rPr>
            <w:noProof/>
          </w:rPr>
          <w:fldChar w:fldCharType="separate"/>
        </w:r>
        <w:r>
          <w:rPr>
            <w:noProof/>
          </w:rPr>
          <w:t>7</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34" w:history="1">
        <w:r w:rsidRPr="00C3373C">
          <w:rPr>
            <w:rStyle w:val="a7"/>
            <w:rFonts w:ascii="微软雅黑" w:eastAsia="微软雅黑" w:hAnsi="微软雅黑" w:cs="微软雅黑"/>
            <w:noProof/>
          </w:rPr>
          <w:t>1.API initialization</w:t>
        </w:r>
        <w:r>
          <w:rPr>
            <w:noProof/>
          </w:rPr>
          <w:tab/>
        </w:r>
        <w:r>
          <w:rPr>
            <w:noProof/>
          </w:rPr>
          <w:fldChar w:fldCharType="begin"/>
        </w:r>
        <w:r>
          <w:rPr>
            <w:noProof/>
          </w:rPr>
          <w:instrText xml:space="preserve"> PAGEREF _Toc151996534 \h </w:instrText>
        </w:r>
        <w:r>
          <w:rPr>
            <w:noProof/>
          </w:rPr>
        </w:r>
        <w:r>
          <w:rPr>
            <w:noProof/>
          </w:rPr>
          <w:fldChar w:fldCharType="separate"/>
        </w:r>
        <w:r>
          <w:rPr>
            <w:noProof/>
          </w:rPr>
          <w:t>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35" w:history="1">
        <w:r w:rsidRPr="00C3373C">
          <w:rPr>
            <w:rStyle w:val="a7"/>
            <w:noProof/>
          </w:rPr>
          <w:t>Description</w:t>
        </w:r>
        <w:r>
          <w:rPr>
            <w:noProof/>
          </w:rPr>
          <w:tab/>
        </w:r>
        <w:r>
          <w:rPr>
            <w:noProof/>
          </w:rPr>
          <w:fldChar w:fldCharType="begin"/>
        </w:r>
        <w:r>
          <w:rPr>
            <w:noProof/>
          </w:rPr>
          <w:instrText xml:space="preserve"> PAGEREF _Toc151996535 \h </w:instrText>
        </w:r>
        <w:r>
          <w:rPr>
            <w:noProof/>
          </w:rPr>
        </w:r>
        <w:r>
          <w:rPr>
            <w:noProof/>
          </w:rPr>
          <w:fldChar w:fldCharType="separate"/>
        </w:r>
        <w:r>
          <w:rPr>
            <w:noProof/>
          </w:rPr>
          <w:t>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36" w:history="1">
        <w:r w:rsidRPr="00C3373C">
          <w:rPr>
            <w:rStyle w:val="a7"/>
            <w:noProof/>
          </w:rPr>
          <w:t>Parameters</w:t>
        </w:r>
        <w:r>
          <w:rPr>
            <w:noProof/>
          </w:rPr>
          <w:tab/>
        </w:r>
        <w:r>
          <w:rPr>
            <w:noProof/>
          </w:rPr>
          <w:fldChar w:fldCharType="begin"/>
        </w:r>
        <w:r>
          <w:rPr>
            <w:noProof/>
          </w:rPr>
          <w:instrText xml:space="preserve"> PAGEREF _Toc151996536 \h </w:instrText>
        </w:r>
        <w:r>
          <w:rPr>
            <w:noProof/>
          </w:rPr>
        </w:r>
        <w:r>
          <w:rPr>
            <w:noProof/>
          </w:rPr>
          <w:fldChar w:fldCharType="separate"/>
        </w:r>
        <w:r>
          <w:rPr>
            <w:noProof/>
          </w:rPr>
          <w:t>7</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37" w:history="1">
        <w:r w:rsidRPr="00C3373C">
          <w:rPr>
            <w:rStyle w:val="a7"/>
            <w:rFonts w:ascii="微软雅黑" w:eastAsia="微软雅黑" w:hAnsi="微软雅黑" w:cs="微软雅黑"/>
            <w:noProof/>
          </w:rPr>
          <w:t>2. Connnect Device</w:t>
        </w:r>
        <w:r>
          <w:rPr>
            <w:noProof/>
          </w:rPr>
          <w:tab/>
        </w:r>
        <w:r>
          <w:rPr>
            <w:noProof/>
          </w:rPr>
          <w:fldChar w:fldCharType="begin"/>
        </w:r>
        <w:r>
          <w:rPr>
            <w:noProof/>
          </w:rPr>
          <w:instrText xml:space="preserve"> PAGEREF _Toc151996537 \h </w:instrText>
        </w:r>
        <w:r>
          <w:rPr>
            <w:noProof/>
          </w:rPr>
        </w:r>
        <w:r>
          <w:rPr>
            <w:noProof/>
          </w:rPr>
          <w:fldChar w:fldCharType="separate"/>
        </w:r>
        <w:r>
          <w:rPr>
            <w:noProof/>
          </w:rPr>
          <w:t>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38" w:history="1">
        <w:r w:rsidRPr="00C3373C">
          <w:rPr>
            <w:rStyle w:val="a7"/>
            <w:noProof/>
          </w:rPr>
          <w:t>Description</w:t>
        </w:r>
        <w:r>
          <w:rPr>
            <w:noProof/>
          </w:rPr>
          <w:tab/>
        </w:r>
        <w:r>
          <w:rPr>
            <w:noProof/>
          </w:rPr>
          <w:fldChar w:fldCharType="begin"/>
        </w:r>
        <w:r>
          <w:rPr>
            <w:noProof/>
          </w:rPr>
          <w:instrText xml:space="preserve"> PAGEREF _Toc151996538 \h </w:instrText>
        </w:r>
        <w:r>
          <w:rPr>
            <w:noProof/>
          </w:rPr>
        </w:r>
        <w:r>
          <w:rPr>
            <w:noProof/>
          </w:rPr>
          <w:fldChar w:fldCharType="separate"/>
        </w:r>
        <w:r>
          <w:rPr>
            <w:noProof/>
          </w:rPr>
          <w:t>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39" w:history="1">
        <w:r w:rsidRPr="00C3373C">
          <w:rPr>
            <w:rStyle w:val="a7"/>
            <w:noProof/>
          </w:rPr>
          <w:t>Parameters</w:t>
        </w:r>
        <w:r>
          <w:rPr>
            <w:noProof/>
          </w:rPr>
          <w:tab/>
        </w:r>
        <w:r>
          <w:rPr>
            <w:noProof/>
          </w:rPr>
          <w:fldChar w:fldCharType="begin"/>
        </w:r>
        <w:r>
          <w:rPr>
            <w:noProof/>
          </w:rPr>
          <w:instrText xml:space="preserve"> PAGEREF _Toc151996539 \h </w:instrText>
        </w:r>
        <w:r>
          <w:rPr>
            <w:noProof/>
          </w:rPr>
        </w:r>
        <w:r>
          <w:rPr>
            <w:noProof/>
          </w:rPr>
          <w:fldChar w:fldCharType="separate"/>
        </w:r>
        <w:r>
          <w:rPr>
            <w:noProof/>
          </w:rPr>
          <w:t>7</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40" w:history="1">
        <w:r w:rsidRPr="00C3373C">
          <w:rPr>
            <w:rStyle w:val="a7"/>
            <w:rFonts w:ascii="微软雅黑" w:eastAsia="微软雅黑" w:hAnsi="微软雅黑" w:cs="微软雅黑"/>
            <w:noProof/>
          </w:rPr>
          <w:t>3. Get Battery</w:t>
        </w:r>
        <w:r>
          <w:rPr>
            <w:noProof/>
          </w:rPr>
          <w:tab/>
        </w:r>
        <w:r>
          <w:rPr>
            <w:noProof/>
          </w:rPr>
          <w:fldChar w:fldCharType="begin"/>
        </w:r>
        <w:r>
          <w:rPr>
            <w:noProof/>
          </w:rPr>
          <w:instrText xml:space="preserve"> PAGEREF _Toc151996540 \h </w:instrText>
        </w:r>
        <w:r>
          <w:rPr>
            <w:noProof/>
          </w:rPr>
        </w:r>
        <w:r>
          <w:rPr>
            <w:noProof/>
          </w:rPr>
          <w:fldChar w:fldCharType="separate"/>
        </w:r>
        <w:r>
          <w:rPr>
            <w:noProof/>
          </w:rPr>
          <w:t>8</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1" w:history="1">
        <w:r w:rsidRPr="00C3373C">
          <w:rPr>
            <w:rStyle w:val="a7"/>
            <w:noProof/>
          </w:rPr>
          <w:t>Description</w:t>
        </w:r>
        <w:r>
          <w:rPr>
            <w:noProof/>
          </w:rPr>
          <w:tab/>
        </w:r>
        <w:r>
          <w:rPr>
            <w:noProof/>
          </w:rPr>
          <w:fldChar w:fldCharType="begin"/>
        </w:r>
        <w:r>
          <w:rPr>
            <w:noProof/>
          </w:rPr>
          <w:instrText xml:space="preserve"> PAGEREF _Toc151996541 \h </w:instrText>
        </w:r>
        <w:r>
          <w:rPr>
            <w:noProof/>
          </w:rPr>
        </w:r>
        <w:r>
          <w:rPr>
            <w:noProof/>
          </w:rPr>
          <w:fldChar w:fldCharType="separate"/>
        </w:r>
        <w:r>
          <w:rPr>
            <w:noProof/>
          </w:rPr>
          <w:t>8</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2" w:history="1">
        <w:r w:rsidRPr="00C3373C">
          <w:rPr>
            <w:rStyle w:val="a7"/>
            <w:noProof/>
          </w:rPr>
          <w:t>Parameters</w:t>
        </w:r>
        <w:r>
          <w:rPr>
            <w:noProof/>
          </w:rPr>
          <w:tab/>
        </w:r>
        <w:r>
          <w:rPr>
            <w:noProof/>
          </w:rPr>
          <w:fldChar w:fldCharType="begin"/>
        </w:r>
        <w:r>
          <w:rPr>
            <w:noProof/>
          </w:rPr>
          <w:instrText xml:space="preserve"> PAGEREF _Toc151996542 \h </w:instrText>
        </w:r>
        <w:r>
          <w:rPr>
            <w:noProof/>
          </w:rPr>
        </w:r>
        <w:r>
          <w:rPr>
            <w:noProof/>
          </w:rPr>
          <w:fldChar w:fldCharType="separate"/>
        </w:r>
        <w:r>
          <w:rPr>
            <w:noProof/>
          </w:rPr>
          <w:t>8</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43" w:history="1">
        <w:r w:rsidRPr="00C3373C">
          <w:rPr>
            <w:rStyle w:val="a7"/>
            <w:rFonts w:ascii="微软雅黑" w:eastAsia="微软雅黑" w:hAnsi="微软雅黑" w:cs="微软雅黑"/>
            <w:noProof/>
          </w:rPr>
          <w:t>4. Get Device Version</w:t>
        </w:r>
        <w:r>
          <w:rPr>
            <w:noProof/>
          </w:rPr>
          <w:tab/>
        </w:r>
        <w:r>
          <w:rPr>
            <w:noProof/>
          </w:rPr>
          <w:fldChar w:fldCharType="begin"/>
        </w:r>
        <w:r>
          <w:rPr>
            <w:noProof/>
          </w:rPr>
          <w:instrText xml:space="preserve"> PAGEREF _Toc151996543 \h </w:instrText>
        </w:r>
        <w:r>
          <w:rPr>
            <w:noProof/>
          </w:rPr>
        </w:r>
        <w:r>
          <w:rPr>
            <w:noProof/>
          </w:rPr>
          <w:fldChar w:fldCharType="separate"/>
        </w:r>
        <w:r>
          <w:rPr>
            <w:noProof/>
          </w:rPr>
          <w:t>8</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4" w:history="1">
        <w:r w:rsidRPr="00C3373C">
          <w:rPr>
            <w:rStyle w:val="a7"/>
            <w:noProof/>
          </w:rPr>
          <w:t>Description</w:t>
        </w:r>
        <w:r>
          <w:rPr>
            <w:noProof/>
          </w:rPr>
          <w:tab/>
        </w:r>
        <w:r>
          <w:rPr>
            <w:noProof/>
          </w:rPr>
          <w:fldChar w:fldCharType="begin"/>
        </w:r>
        <w:r>
          <w:rPr>
            <w:noProof/>
          </w:rPr>
          <w:instrText xml:space="preserve"> PAGEREF _Toc151996544 \h </w:instrText>
        </w:r>
        <w:r>
          <w:rPr>
            <w:noProof/>
          </w:rPr>
        </w:r>
        <w:r>
          <w:rPr>
            <w:noProof/>
          </w:rPr>
          <w:fldChar w:fldCharType="separate"/>
        </w:r>
        <w:r>
          <w:rPr>
            <w:noProof/>
          </w:rPr>
          <w:t>8</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5" w:history="1">
        <w:r w:rsidRPr="00C3373C">
          <w:rPr>
            <w:rStyle w:val="a7"/>
            <w:noProof/>
          </w:rPr>
          <w:t>Parameters</w:t>
        </w:r>
        <w:r>
          <w:rPr>
            <w:noProof/>
          </w:rPr>
          <w:tab/>
        </w:r>
        <w:r>
          <w:rPr>
            <w:noProof/>
          </w:rPr>
          <w:fldChar w:fldCharType="begin"/>
        </w:r>
        <w:r>
          <w:rPr>
            <w:noProof/>
          </w:rPr>
          <w:instrText xml:space="preserve"> PAGEREF _Toc151996545 \h </w:instrText>
        </w:r>
        <w:r>
          <w:rPr>
            <w:noProof/>
          </w:rPr>
        </w:r>
        <w:r>
          <w:rPr>
            <w:noProof/>
          </w:rPr>
          <w:fldChar w:fldCharType="separate"/>
        </w:r>
        <w:r>
          <w:rPr>
            <w:noProof/>
          </w:rPr>
          <w:t>8</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46" w:history="1">
        <w:r w:rsidRPr="00C3373C">
          <w:rPr>
            <w:rStyle w:val="a7"/>
            <w:noProof/>
          </w:rPr>
          <w:t>5.</w:t>
        </w:r>
        <w:r w:rsidRPr="00C3373C">
          <w:rPr>
            <w:rStyle w:val="a7"/>
            <w:rFonts w:ascii="微软雅黑" w:eastAsia="微软雅黑" w:hAnsi="微软雅黑" w:cs="微软雅黑"/>
            <w:noProof/>
          </w:rPr>
          <w:t xml:space="preserve"> Stop Monitoring/Collecting</w:t>
        </w:r>
        <w:r>
          <w:rPr>
            <w:noProof/>
          </w:rPr>
          <w:tab/>
        </w:r>
        <w:r>
          <w:rPr>
            <w:noProof/>
          </w:rPr>
          <w:fldChar w:fldCharType="begin"/>
        </w:r>
        <w:r>
          <w:rPr>
            <w:noProof/>
          </w:rPr>
          <w:instrText xml:space="preserve"> PAGEREF _Toc151996546 \h </w:instrText>
        </w:r>
        <w:r>
          <w:rPr>
            <w:noProof/>
          </w:rPr>
        </w:r>
        <w:r>
          <w:rPr>
            <w:noProof/>
          </w:rPr>
          <w:fldChar w:fldCharType="separate"/>
        </w:r>
        <w:r>
          <w:rPr>
            <w:noProof/>
          </w:rPr>
          <w:t>8</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7" w:history="1">
        <w:r w:rsidRPr="00C3373C">
          <w:rPr>
            <w:rStyle w:val="a7"/>
            <w:noProof/>
          </w:rPr>
          <w:t>Description</w:t>
        </w:r>
        <w:r>
          <w:rPr>
            <w:noProof/>
          </w:rPr>
          <w:tab/>
        </w:r>
        <w:r>
          <w:rPr>
            <w:noProof/>
          </w:rPr>
          <w:fldChar w:fldCharType="begin"/>
        </w:r>
        <w:r>
          <w:rPr>
            <w:noProof/>
          </w:rPr>
          <w:instrText xml:space="preserve"> PAGEREF _Toc151996547 \h </w:instrText>
        </w:r>
        <w:r>
          <w:rPr>
            <w:noProof/>
          </w:rPr>
        </w:r>
        <w:r>
          <w:rPr>
            <w:noProof/>
          </w:rPr>
          <w:fldChar w:fldCharType="separate"/>
        </w:r>
        <w:r>
          <w:rPr>
            <w:noProof/>
          </w:rPr>
          <w:t>9</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48" w:history="1">
        <w:r w:rsidRPr="00C3373C">
          <w:rPr>
            <w:rStyle w:val="a7"/>
            <w:noProof/>
          </w:rPr>
          <w:t>Parameters</w:t>
        </w:r>
        <w:r>
          <w:rPr>
            <w:noProof/>
          </w:rPr>
          <w:tab/>
        </w:r>
        <w:r>
          <w:rPr>
            <w:noProof/>
          </w:rPr>
          <w:fldChar w:fldCharType="begin"/>
        </w:r>
        <w:r>
          <w:rPr>
            <w:noProof/>
          </w:rPr>
          <w:instrText xml:space="preserve"> PAGEREF _Toc151996548 \h </w:instrText>
        </w:r>
        <w:r>
          <w:rPr>
            <w:noProof/>
          </w:rPr>
        </w:r>
        <w:r>
          <w:rPr>
            <w:noProof/>
          </w:rPr>
          <w:fldChar w:fldCharType="separate"/>
        </w:r>
        <w:r>
          <w:rPr>
            <w:noProof/>
          </w:rPr>
          <w:t>9</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49" w:history="1">
        <w:r w:rsidRPr="00C3373C">
          <w:rPr>
            <w:rStyle w:val="a7"/>
            <w:rFonts w:ascii="微软雅黑" w:eastAsia="微软雅黑" w:hAnsi="微软雅黑" w:cs="微软雅黑"/>
            <w:noProof/>
          </w:rPr>
          <w:t>6. Get Sleep Data (Real-time)</w:t>
        </w:r>
        <w:r>
          <w:rPr>
            <w:noProof/>
          </w:rPr>
          <w:tab/>
        </w:r>
        <w:r>
          <w:rPr>
            <w:noProof/>
          </w:rPr>
          <w:fldChar w:fldCharType="begin"/>
        </w:r>
        <w:r>
          <w:rPr>
            <w:noProof/>
          </w:rPr>
          <w:instrText xml:space="preserve"> PAGEREF _Toc151996549 \h </w:instrText>
        </w:r>
        <w:r>
          <w:rPr>
            <w:noProof/>
          </w:rPr>
        </w:r>
        <w:r>
          <w:rPr>
            <w:noProof/>
          </w:rPr>
          <w:fldChar w:fldCharType="separate"/>
        </w:r>
        <w:r>
          <w:rPr>
            <w:noProof/>
          </w:rPr>
          <w:t>9</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0" w:history="1">
        <w:r w:rsidRPr="00C3373C">
          <w:rPr>
            <w:rStyle w:val="a7"/>
            <w:noProof/>
          </w:rPr>
          <w:t>Description</w:t>
        </w:r>
        <w:r>
          <w:rPr>
            <w:noProof/>
          </w:rPr>
          <w:tab/>
        </w:r>
        <w:r>
          <w:rPr>
            <w:noProof/>
          </w:rPr>
          <w:fldChar w:fldCharType="begin"/>
        </w:r>
        <w:r>
          <w:rPr>
            <w:noProof/>
          </w:rPr>
          <w:instrText xml:space="preserve"> PAGEREF _Toc151996550 \h </w:instrText>
        </w:r>
        <w:r>
          <w:rPr>
            <w:noProof/>
          </w:rPr>
        </w:r>
        <w:r>
          <w:rPr>
            <w:noProof/>
          </w:rPr>
          <w:fldChar w:fldCharType="separate"/>
        </w:r>
        <w:r>
          <w:rPr>
            <w:noProof/>
          </w:rPr>
          <w:t>9</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1" w:history="1">
        <w:r w:rsidRPr="00C3373C">
          <w:rPr>
            <w:rStyle w:val="a7"/>
            <w:noProof/>
          </w:rPr>
          <w:t>Parameters</w:t>
        </w:r>
        <w:r>
          <w:rPr>
            <w:noProof/>
          </w:rPr>
          <w:tab/>
        </w:r>
        <w:r>
          <w:rPr>
            <w:noProof/>
          </w:rPr>
          <w:fldChar w:fldCharType="begin"/>
        </w:r>
        <w:r>
          <w:rPr>
            <w:noProof/>
          </w:rPr>
          <w:instrText xml:space="preserve"> PAGEREF _Toc151996551 \h </w:instrText>
        </w:r>
        <w:r>
          <w:rPr>
            <w:noProof/>
          </w:rPr>
        </w:r>
        <w:r>
          <w:rPr>
            <w:noProof/>
          </w:rPr>
          <w:fldChar w:fldCharType="separate"/>
        </w:r>
        <w:r>
          <w:rPr>
            <w:noProof/>
          </w:rPr>
          <w:t>9</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52" w:history="1">
        <w:r w:rsidRPr="00C3373C">
          <w:rPr>
            <w:rStyle w:val="a7"/>
            <w:rFonts w:ascii="微软雅黑" w:eastAsia="微软雅黑" w:hAnsi="微软雅黑" w:cs="微软雅黑"/>
            <w:noProof/>
          </w:rPr>
          <w:t>7. Stop Getting Sleep Data</w:t>
        </w:r>
        <w:r>
          <w:rPr>
            <w:noProof/>
          </w:rPr>
          <w:tab/>
        </w:r>
        <w:r>
          <w:rPr>
            <w:noProof/>
          </w:rPr>
          <w:fldChar w:fldCharType="begin"/>
        </w:r>
        <w:r>
          <w:rPr>
            <w:noProof/>
          </w:rPr>
          <w:instrText xml:space="preserve"> PAGEREF _Toc151996552 \h </w:instrText>
        </w:r>
        <w:r>
          <w:rPr>
            <w:noProof/>
          </w:rPr>
        </w:r>
        <w:r>
          <w:rPr>
            <w:noProof/>
          </w:rPr>
          <w:fldChar w:fldCharType="separate"/>
        </w:r>
        <w:r>
          <w:rPr>
            <w:noProof/>
          </w:rPr>
          <w:t>9</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3" w:history="1">
        <w:r w:rsidRPr="00C3373C">
          <w:rPr>
            <w:rStyle w:val="a7"/>
            <w:noProof/>
          </w:rPr>
          <w:t>Description</w:t>
        </w:r>
        <w:r>
          <w:rPr>
            <w:noProof/>
          </w:rPr>
          <w:tab/>
        </w:r>
        <w:r>
          <w:rPr>
            <w:noProof/>
          </w:rPr>
          <w:fldChar w:fldCharType="begin"/>
        </w:r>
        <w:r>
          <w:rPr>
            <w:noProof/>
          </w:rPr>
          <w:instrText xml:space="preserve"> PAGEREF _Toc151996553 \h </w:instrText>
        </w:r>
        <w:r>
          <w:rPr>
            <w:noProof/>
          </w:rPr>
        </w:r>
        <w:r>
          <w:rPr>
            <w:noProof/>
          </w:rPr>
          <w:fldChar w:fldCharType="separate"/>
        </w:r>
        <w:r>
          <w:rPr>
            <w:noProof/>
          </w:rPr>
          <w:t>9</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4" w:history="1">
        <w:r w:rsidRPr="00C3373C">
          <w:rPr>
            <w:rStyle w:val="a7"/>
            <w:noProof/>
          </w:rPr>
          <w:t>Parameters</w:t>
        </w:r>
        <w:r>
          <w:rPr>
            <w:noProof/>
          </w:rPr>
          <w:tab/>
        </w:r>
        <w:r>
          <w:rPr>
            <w:noProof/>
          </w:rPr>
          <w:fldChar w:fldCharType="begin"/>
        </w:r>
        <w:r>
          <w:rPr>
            <w:noProof/>
          </w:rPr>
          <w:instrText xml:space="preserve"> PAGEREF _Toc151996554 \h </w:instrText>
        </w:r>
        <w:r>
          <w:rPr>
            <w:noProof/>
          </w:rPr>
        </w:r>
        <w:r>
          <w:rPr>
            <w:noProof/>
          </w:rPr>
          <w:fldChar w:fldCharType="separate"/>
        </w:r>
        <w:r>
          <w:rPr>
            <w:noProof/>
          </w:rPr>
          <w:t>9</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55" w:history="1">
        <w:r w:rsidRPr="00C3373C">
          <w:rPr>
            <w:rStyle w:val="a7"/>
            <w:rFonts w:ascii="微软雅黑" w:eastAsia="微软雅黑" w:hAnsi="微软雅黑" w:cs="微软雅黑"/>
            <w:noProof/>
          </w:rPr>
          <w:t>8. Get The Signal Strength (Real-time)</w:t>
        </w:r>
        <w:r>
          <w:rPr>
            <w:noProof/>
          </w:rPr>
          <w:tab/>
        </w:r>
        <w:r>
          <w:rPr>
            <w:noProof/>
          </w:rPr>
          <w:fldChar w:fldCharType="begin"/>
        </w:r>
        <w:r>
          <w:rPr>
            <w:noProof/>
          </w:rPr>
          <w:instrText xml:space="preserve"> PAGEREF _Toc151996555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6" w:history="1">
        <w:r w:rsidRPr="00C3373C">
          <w:rPr>
            <w:rStyle w:val="a7"/>
            <w:noProof/>
          </w:rPr>
          <w:t>Description</w:t>
        </w:r>
        <w:r>
          <w:rPr>
            <w:noProof/>
          </w:rPr>
          <w:tab/>
        </w:r>
        <w:r>
          <w:rPr>
            <w:noProof/>
          </w:rPr>
          <w:fldChar w:fldCharType="begin"/>
        </w:r>
        <w:r>
          <w:rPr>
            <w:noProof/>
          </w:rPr>
          <w:instrText xml:space="preserve"> PAGEREF _Toc151996556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7" w:history="1">
        <w:r w:rsidRPr="00C3373C">
          <w:rPr>
            <w:rStyle w:val="a7"/>
            <w:noProof/>
          </w:rPr>
          <w:t>Parameters</w:t>
        </w:r>
        <w:r>
          <w:rPr>
            <w:noProof/>
          </w:rPr>
          <w:tab/>
        </w:r>
        <w:r>
          <w:rPr>
            <w:noProof/>
          </w:rPr>
          <w:fldChar w:fldCharType="begin"/>
        </w:r>
        <w:r>
          <w:rPr>
            <w:noProof/>
          </w:rPr>
          <w:instrText xml:space="preserve"> PAGEREF _Toc151996557 \h </w:instrText>
        </w:r>
        <w:r>
          <w:rPr>
            <w:noProof/>
          </w:rPr>
        </w:r>
        <w:r>
          <w:rPr>
            <w:noProof/>
          </w:rPr>
          <w:fldChar w:fldCharType="separate"/>
        </w:r>
        <w:r>
          <w:rPr>
            <w:noProof/>
          </w:rPr>
          <w:t>10</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58" w:history="1">
        <w:r w:rsidRPr="00C3373C">
          <w:rPr>
            <w:rStyle w:val="a7"/>
            <w:rFonts w:ascii="微软雅黑" w:eastAsia="微软雅黑" w:hAnsi="微软雅黑" w:cs="微软雅黑"/>
            <w:noProof/>
          </w:rPr>
          <w:t>9. Stop Getting The Signal Strength</w:t>
        </w:r>
        <w:r>
          <w:rPr>
            <w:noProof/>
          </w:rPr>
          <w:tab/>
        </w:r>
        <w:r>
          <w:rPr>
            <w:noProof/>
          </w:rPr>
          <w:fldChar w:fldCharType="begin"/>
        </w:r>
        <w:r>
          <w:rPr>
            <w:noProof/>
          </w:rPr>
          <w:instrText xml:space="preserve"> PAGEREF _Toc151996558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59" w:history="1">
        <w:r w:rsidRPr="00C3373C">
          <w:rPr>
            <w:rStyle w:val="a7"/>
            <w:noProof/>
          </w:rPr>
          <w:t>Description</w:t>
        </w:r>
        <w:r>
          <w:rPr>
            <w:noProof/>
          </w:rPr>
          <w:tab/>
        </w:r>
        <w:r>
          <w:rPr>
            <w:noProof/>
          </w:rPr>
          <w:fldChar w:fldCharType="begin"/>
        </w:r>
        <w:r>
          <w:rPr>
            <w:noProof/>
          </w:rPr>
          <w:instrText xml:space="preserve"> PAGEREF _Toc151996559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0" w:history="1">
        <w:r w:rsidRPr="00C3373C">
          <w:rPr>
            <w:rStyle w:val="a7"/>
            <w:noProof/>
          </w:rPr>
          <w:t>Parameters</w:t>
        </w:r>
        <w:r>
          <w:rPr>
            <w:noProof/>
          </w:rPr>
          <w:tab/>
        </w:r>
        <w:r>
          <w:rPr>
            <w:noProof/>
          </w:rPr>
          <w:fldChar w:fldCharType="begin"/>
        </w:r>
        <w:r>
          <w:rPr>
            <w:noProof/>
          </w:rPr>
          <w:instrText xml:space="preserve"> PAGEREF _Toc151996560 \h </w:instrText>
        </w:r>
        <w:r>
          <w:rPr>
            <w:noProof/>
          </w:rPr>
        </w:r>
        <w:r>
          <w:rPr>
            <w:noProof/>
          </w:rPr>
          <w:fldChar w:fldCharType="separate"/>
        </w:r>
        <w:r>
          <w:rPr>
            <w:noProof/>
          </w:rPr>
          <w:t>10</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61" w:history="1">
        <w:r w:rsidRPr="00C3373C">
          <w:rPr>
            <w:rStyle w:val="a7"/>
            <w:rFonts w:ascii="微软雅黑" w:eastAsia="微软雅黑" w:hAnsi="微软雅黑" w:cs="微软雅黑"/>
            <w:noProof/>
          </w:rPr>
          <w:t>10. Get Sleep Report</w:t>
        </w:r>
        <w:r>
          <w:rPr>
            <w:noProof/>
          </w:rPr>
          <w:tab/>
        </w:r>
        <w:r>
          <w:rPr>
            <w:noProof/>
          </w:rPr>
          <w:fldChar w:fldCharType="begin"/>
        </w:r>
        <w:r>
          <w:rPr>
            <w:noProof/>
          </w:rPr>
          <w:instrText xml:space="preserve"> PAGEREF _Toc151996561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2" w:history="1">
        <w:r w:rsidRPr="00C3373C">
          <w:rPr>
            <w:rStyle w:val="a7"/>
            <w:noProof/>
          </w:rPr>
          <w:t>Description</w:t>
        </w:r>
        <w:r>
          <w:rPr>
            <w:noProof/>
          </w:rPr>
          <w:tab/>
        </w:r>
        <w:r>
          <w:rPr>
            <w:noProof/>
          </w:rPr>
          <w:fldChar w:fldCharType="begin"/>
        </w:r>
        <w:r>
          <w:rPr>
            <w:noProof/>
          </w:rPr>
          <w:instrText xml:space="preserve"> PAGEREF _Toc151996562 \h </w:instrText>
        </w:r>
        <w:r>
          <w:rPr>
            <w:noProof/>
          </w:rPr>
        </w:r>
        <w:r>
          <w:rPr>
            <w:noProof/>
          </w:rPr>
          <w:fldChar w:fldCharType="separate"/>
        </w:r>
        <w:r>
          <w:rPr>
            <w:noProof/>
          </w:rPr>
          <w:t>10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3" w:history="1">
        <w:r w:rsidRPr="00C3373C">
          <w:rPr>
            <w:rStyle w:val="a7"/>
            <w:noProof/>
          </w:rPr>
          <w:t>Parameters</w:t>
        </w:r>
        <w:r>
          <w:rPr>
            <w:noProof/>
          </w:rPr>
          <w:tab/>
        </w:r>
        <w:r>
          <w:rPr>
            <w:noProof/>
          </w:rPr>
          <w:fldChar w:fldCharType="begin"/>
        </w:r>
        <w:r>
          <w:rPr>
            <w:noProof/>
          </w:rPr>
          <w:instrText xml:space="preserve"> PAGEREF _Toc151996563 \h </w:instrText>
        </w:r>
        <w:r>
          <w:rPr>
            <w:noProof/>
          </w:rPr>
        </w:r>
        <w:r>
          <w:rPr>
            <w:noProof/>
          </w:rPr>
          <w:fldChar w:fldCharType="separate"/>
        </w:r>
        <w:r>
          <w:rPr>
            <w:noProof/>
          </w:rPr>
          <w:t>10</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64" w:history="1">
        <w:r w:rsidRPr="00C3373C">
          <w:rPr>
            <w:rStyle w:val="a7"/>
            <w:rFonts w:ascii="微软雅黑" w:eastAsia="微软雅黑" w:hAnsi="微软雅黑" w:cs="微软雅黑"/>
            <w:noProof/>
          </w:rPr>
          <w:t>11. Firmware Update 1</w:t>
        </w:r>
        <w:r>
          <w:rPr>
            <w:noProof/>
          </w:rPr>
          <w:tab/>
        </w:r>
        <w:r>
          <w:rPr>
            <w:noProof/>
          </w:rPr>
          <w:fldChar w:fldCharType="begin"/>
        </w:r>
        <w:r>
          <w:rPr>
            <w:noProof/>
          </w:rPr>
          <w:instrText xml:space="preserve"> PAGEREF _Toc151996564 \h </w:instrText>
        </w:r>
        <w:r>
          <w:rPr>
            <w:noProof/>
          </w:rPr>
        </w:r>
        <w:r>
          <w:rPr>
            <w:noProof/>
          </w:rPr>
          <w:fldChar w:fldCharType="separate"/>
        </w:r>
        <w:r>
          <w:rPr>
            <w:noProof/>
          </w:rPr>
          <w:t>11</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5" w:history="1">
        <w:r w:rsidRPr="00C3373C">
          <w:rPr>
            <w:rStyle w:val="a7"/>
            <w:noProof/>
          </w:rPr>
          <w:t>Description</w:t>
        </w:r>
        <w:r>
          <w:rPr>
            <w:noProof/>
          </w:rPr>
          <w:tab/>
        </w:r>
        <w:r>
          <w:rPr>
            <w:noProof/>
          </w:rPr>
          <w:fldChar w:fldCharType="begin"/>
        </w:r>
        <w:r>
          <w:rPr>
            <w:noProof/>
          </w:rPr>
          <w:instrText xml:space="preserve"> PAGEREF _Toc151996565 \h </w:instrText>
        </w:r>
        <w:r>
          <w:rPr>
            <w:noProof/>
          </w:rPr>
        </w:r>
        <w:r>
          <w:rPr>
            <w:noProof/>
          </w:rPr>
          <w:fldChar w:fldCharType="separate"/>
        </w:r>
        <w:r>
          <w:rPr>
            <w:noProof/>
          </w:rPr>
          <w:t>11</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6" w:history="1">
        <w:r w:rsidRPr="00C3373C">
          <w:rPr>
            <w:rStyle w:val="a7"/>
            <w:noProof/>
          </w:rPr>
          <w:t>Parameters</w:t>
        </w:r>
        <w:r>
          <w:rPr>
            <w:noProof/>
          </w:rPr>
          <w:tab/>
        </w:r>
        <w:r>
          <w:rPr>
            <w:noProof/>
          </w:rPr>
          <w:fldChar w:fldCharType="begin"/>
        </w:r>
        <w:r>
          <w:rPr>
            <w:noProof/>
          </w:rPr>
          <w:instrText xml:space="preserve"> PAGEREF _Toc151996566 \h </w:instrText>
        </w:r>
        <w:r>
          <w:rPr>
            <w:noProof/>
          </w:rPr>
        </w:r>
        <w:r>
          <w:rPr>
            <w:noProof/>
          </w:rPr>
          <w:fldChar w:fldCharType="separate"/>
        </w:r>
        <w:r>
          <w:rPr>
            <w:noProof/>
          </w:rPr>
          <w:t>11</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67" w:history="1">
        <w:r w:rsidRPr="00C3373C">
          <w:rPr>
            <w:rStyle w:val="a7"/>
            <w:rFonts w:ascii="微软雅黑" w:eastAsia="微软雅黑" w:hAnsi="微软雅黑" w:cs="微软雅黑"/>
            <w:noProof/>
          </w:rPr>
          <w:t>12. Firmware Update 2</w:t>
        </w:r>
        <w:r>
          <w:rPr>
            <w:noProof/>
          </w:rPr>
          <w:tab/>
        </w:r>
        <w:r>
          <w:rPr>
            <w:noProof/>
          </w:rPr>
          <w:fldChar w:fldCharType="begin"/>
        </w:r>
        <w:r>
          <w:rPr>
            <w:noProof/>
          </w:rPr>
          <w:instrText xml:space="preserve"> PAGEREF _Toc151996567 \h </w:instrText>
        </w:r>
        <w:r>
          <w:rPr>
            <w:noProof/>
          </w:rPr>
        </w:r>
        <w:r>
          <w:rPr>
            <w:noProof/>
          </w:rPr>
          <w:fldChar w:fldCharType="separate"/>
        </w:r>
        <w:r>
          <w:rPr>
            <w:noProof/>
          </w:rPr>
          <w:t>11</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8" w:history="1">
        <w:r w:rsidRPr="00C3373C">
          <w:rPr>
            <w:rStyle w:val="a7"/>
            <w:noProof/>
          </w:rPr>
          <w:t>Description</w:t>
        </w:r>
        <w:r>
          <w:rPr>
            <w:noProof/>
          </w:rPr>
          <w:tab/>
        </w:r>
        <w:r>
          <w:rPr>
            <w:noProof/>
          </w:rPr>
          <w:fldChar w:fldCharType="begin"/>
        </w:r>
        <w:r>
          <w:rPr>
            <w:noProof/>
          </w:rPr>
          <w:instrText xml:space="preserve"> PAGEREF _Toc151996568 \h </w:instrText>
        </w:r>
        <w:r>
          <w:rPr>
            <w:noProof/>
          </w:rPr>
        </w:r>
        <w:r>
          <w:rPr>
            <w:noProof/>
          </w:rPr>
          <w:fldChar w:fldCharType="separate"/>
        </w:r>
        <w:r>
          <w:rPr>
            <w:noProof/>
          </w:rPr>
          <w:t>11</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69" w:history="1">
        <w:r w:rsidRPr="00C3373C">
          <w:rPr>
            <w:rStyle w:val="a7"/>
            <w:noProof/>
          </w:rPr>
          <w:t>Parameters</w:t>
        </w:r>
        <w:r>
          <w:rPr>
            <w:noProof/>
          </w:rPr>
          <w:tab/>
        </w:r>
        <w:r>
          <w:rPr>
            <w:noProof/>
          </w:rPr>
          <w:fldChar w:fldCharType="begin"/>
        </w:r>
        <w:r>
          <w:rPr>
            <w:noProof/>
          </w:rPr>
          <w:instrText xml:space="preserve"> PAGEREF _Toc151996569 \h </w:instrText>
        </w:r>
        <w:r>
          <w:rPr>
            <w:noProof/>
          </w:rPr>
        </w:r>
        <w:r>
          <w:rPr>
            <w:noProof/>
          </w:rPr>
          <w:fldChar w:fldCharType="separate"/>
        </w:r>
        <w:r>
          <w:rPr>
            <w:noProof/>
          </w:rPr>
          <w:t>11</w:t>
        </w:r>
        <w:r>
          <w:rPr>
            <w:noProof/>
          </w:rPr>
          <w:fldChar w:fldCharType="end"/>
        </w:r>
      </w:hyperlink>
    </w:p>
    <w:p w:rsidR="00BA732E" w:rsidRDefault="00BA732E">
      <w:pPr>
        <w:pStyle w:val="10"/>
        <w:tabs>
          <w:tab w:val="right" w:leader="dot" w:pos="8296"/>
        </w:tabs>
        <w:rPr>
          <w:rFonts w:asciiTheme="minorHAnsi" w:eastAsiaTheme="minorEastAsia" w:hAnsiTheme="minorHAnsi" w:cstheme="minorBidi"/>
          <w:noProof/>
          <w:szCs w:val="22"/>
        </w:rPr>
      </w:pPr>
      <w:hyperlink w:anchor="_Toc151996570" w:history="1">
        <w:r w:rsidRPr="00C3373C">
          <w:rPr>
            <w:rStyle w:val="a7"/>
            <w:rFonts w:ascii="微软雅黑" w:eastAsia="微软雅黑" w:hAnsi="微软雅黑" w:cs="微软雅黑" w:hint="eastAsia"/>
            <w:noProof/>
          </w:rPr>
          <w:t>四、</w:t>
        </w:r>
        <w:r w:rsidRPr="00C3373C">
          <w:rPr>
            <w:rStyle w:val="a7"/>
            <w:rFonts w:ascii="微软雅黑" w:eastAsia="微软雅黑" w:hAnsi="微软雅黑" w:cs="微软雅黑"/>
            <w:noProof/>
          </w:rPr>
          <w:t xml:space="preserve"> Object Description</w:t>
        </w:r>
        <w:r>
          <w:rPr>
            <w:noProof/>
          </w:rPr>
          <w:tab/>
        </w:r>
        <w:r>
          <w:rPr>
            <w:noProof/>
          </w:rPr>
          <w:fldChar w:fldCharType="begin"/>
        </w:r>
        <w:r>
          <w:rPr>
            <w:noProof/>
          </w:rPr>
          <w:instrText xml:space="preserve"> PAGEREF _Toc151996570 \h </w:instrText>
        </w:r>
        <w:r>
          <w:rPr>
            <w:noProof/>
          </w:rPr>
        </w:r>
        <w:r>
          <w:rPr>
            <w:noProof/>
          </w:rPr>
          <w:fldChar w:fldCharType="separate"/>
        </w:r>
        <w:r>
          <w:rPr>
            <w:noProof/>
          </w:rPr>
          <w:t>12</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71" w:history="1">
        <w:r w:rsidRPr="00C3373C">
          <w:rPr>
            <w:rStyle w:val="a7"/>
            <w:noProof/>
          </w:rPr>
          <w:t>StatusCode</w:t>
        </w:r>
        <w:r>
          <w:rPr>
            <w:noProof/>
          </w:rPr>
          <w:tab/>
        </w:r>
        <w:r>
          <w:rPr>
            <w:noProof/>
          </w:rPr>
          <w:fldChar w:fldCharType="begin"/>
        </w:r>
        <w:r>
          <w:rPr>
            <w:noProof/>
          </w:rPr>
          <w:instrText xml:space="preserve"> PAGEREF _Toc151996571 \h </w:instrText>
        </w:r>
        <w:r>
          <w:rPr>
            <w:noProof/>
          </w:rPr>
        </w:r>
        <w:r>
          <w:rPr>
            <w:noProof/>
          </w:rPr>
          <w:fldChar w:fldCharType="separate"/>
        </w:r>
        <w:r>
          <w:rPr>
            <w:noProof/>
          </w:rPr>
          <w:t>12</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2" w:history="1">
        <w:r w:rsidRPr="00C3373C">
          <w:rPr>
            <w:rStyle w:val="a7"/>
            <w:noProof/>
          </w:rPr>
          <w:t>Description</w:t>
        </w:r>
        <w:r>
          <w:rPr>
            <w:noProof/>
          </w:rPr>
          <w:tab/>
        </w:r>
        <w:r>
          <w:rPr>
            <w:noProof/>
          </w:rPr>
          <w:fldChar w:fldCharType="begin"/>
        </w:r>
        <w:r>
          <w:rPr>
            <w:noProof/>
          </w:rPr>
          <w:instrText xml:space="preserve"> PAGEREF _Toc151996572 \h </w:instrText>
        </w:r>
        <w:r>
          <w:rPr>
            <w:noProof/>
          </w:rPr>
        </w:r>
        <w:r>
          <w:rPr>
            <w:noProof/>
          </w:rPr>
          <w:fldChar w:fldCharType="separate"/>
        </w:r>
        <w:r>
          <w:rPr>
            <w:noProof/>
          </w:rPr>
          <w:t>12</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3" w:history="1">
        <w:r w:rsidRPr="00C3373C">
          <w:rPr>
            <w:rStyle w:val="a7"/>
            <w:noProof/>
          </w:rPr>
          <w:t>Fields</w:t>
        </w:r>
        <w:r>
          <w:rPr>
            <w:noProof/>
          </w:rPr>
          <w:tab/>
        </w:r>
        <w:r>
          <w:rPr>
            <w:noProof/>
          </w:rPr>
          <w:fldChar w:fldCharType="begin"/>
        </w:r>
        <w:r>
          <w:rPr>
            <w:noProof/>
          </w:rPr>
          <w:instrText xml:space="preserve"> PAGEREF _Toc151996573 \h </w:instrText>
        </w:r>
        <w:r>
          <w:rPr>
            <w:noProof/>
          </w:rPr>
        </w:r>
        <w:r>
          <w:rPr>
            <w:noProof/>
          </w:rPr>
          <w:fldChar w:fldCharType="separate"/>
        </w:r>
        <w:r>
          <w:rPr>
            <w:noProof/>
          </w:rPr>
          <w:t>12</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74" w:history="1">
        <w:r w:rsidRPr="00C3373C">
          <w:rPr>
            <w:rStyle w:val="a7"/>
            <w:noProof/>
          </w:rPr>
          <w:t>DeviceCode</w:t>
        </w:r>
        <w:r>
          <w:rPr>
            <w:noProof/>
          </w:rPr>
          <w:tab/>
        </w:r>
        <w:r>
          <w:rPr>
            <w:noProof/>
          </w:rPr>
          <w:fldChar w:fldCharType="begin"/>
        </w:r>
        <w:r>
          <w:rPr>
            <w:noProof/>
          </w:rPr>
          <w:instrText xml:space="preserve"> PAGEREF _Toc151996574 \h </w:instrText>
        </w:r>
        <w:r>
          <w:rPr>
            <w:noProof/>
          </w:rPr>
        </w:r>
        <w:r>
          <w:rPr>
            <w:noProof/>
          </w:rPr>
          <w:fldChar w:fldCharType="separate"/>
        </w:r>
        <w:r>
          <w:rPr>
            <w:noProof/>
          </w:rPr>
          <w:t>12</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5" w:history="1">
        <w:r w:rsidRPr="00C3373C">
          <w:rPr>
            <w:rStyle w:val="a7"/>
            <w:noProof/>
          </w:rPr>
          <w:t>Description</w:t>
        </w:r>
        <w:r>
          <w:rPr>
            <w:noProof/>
          </w:rPr>
          <w:tab/>
        </w:r>
        <w:r>
          <w:rPr>
            <w:noProof/>
          </w:rPr>
          <w:fldChar w:fldCharType="begin"/>
        </w:r>
        <w:r>
          <w:rPr>
            <w:noProof/>
          </w:rPr>
          <w:instrText xml:space="preserve"> PAGEREF _Toc151996575 \h </w:instrText>
        </w:r>
        <w:r>
          <w:rPr>
            <w:noProof/>
          </w:rPr>
        </w:r>
        <w:r>
          <w:rPr>
            <w:noProof/>
          </w:rPr>
          <w:fldChar w:fldCharType="separate"/>
        </w:r>
        <w:r>
          <w:rPr>
            <w:noProof/>
          </w:rPr>
          <w:t>12</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6" w:history="1">
        <w:r w:rsidRPr="00C3373C">
          <w:rPr>
            <w:rStyle w:val="a7"/>
            <w:noProof/>
          </w:rPr>
          <w:t>Fields</w:t>
        </w:r>
        <w:r>
          <w:rPr>
            <w:noProof/>
          </w:rPr>
          <w:tab/>
        </w:r>
        <w:r>
          <w:rPr>
            <w:noProof/>
          </w:rPr>
          <w:fldChar w:fldCharType="begin"/>
        </w:r>
        <w:r>
          <w:rPr>
            <w:noProof/>
          </w:rPr>
          <w:instrText xml:space="preserve"> PAGEREF _Toc151996576 \h </w:instrText>
        </w:r>
        <w:r>
          <w:rPr>
            <w:noProof/>
          </w:rPr>
        </w:r>
        <w:r>
          <w:rPr>
            <w:noProof/>
          </w:rPr>
          <w:fldChar w:fldCharType="separate"/>
        </w:r>
        <w:r>
          <w:rPr>
            <w:noProof/>
          </w:rPr>
          <w:t>12</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77" w:history="1">
        <w:r w:rsidRPr="00C3373C">
          <w:rPr>
            <w:rStyle w:val="a7"/>
            <w:noProof/>
          </w:rPr>
          <w:t>IResultCallback&lt;T&gt;</w:t>
        </w:r>
        <w:r>
          <w:rPr>
            <w:noProof/>
          </w:rPr>
          <w:tab/>
        </w:r>
        <w:r>
          <w:rPr>
            <w:noProof/>
          </w:rPr>
          <w:fldChar w:fldCharType="begin"/>
        </w:r>
        <w:r>
          <w:rPr>
            <w:noProof/>
          </w:rPr>
          <w:instrText xml:space="preserve"> PAGEREF _Toc151996577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8" w:history="1">
        <w:r w:rsidRPr="00C3373C">
          <w:rPr>
            <w:rStyle w:val="a7"/>
            <w:noProof/>
          </w:rPr>
          <w:t>Description</w:t>
        </w:r>
        <w:r>
          <w:rPr>
            <w:noProof/>
          </w:rPr>
          <w:tab/>
        </w:r>
        <w:r>
          <w:rPr>
            <w:noProof/>
          </w:rPr>
          <w:fldChar w:fldCharType="begin"/>
        </w:r>
        <w:r>
          <w:rPr>
            <w:noProof/>
          </w:rPr>
          <w:instrText xml:space="preserve"> PAGEREF _Toc151996578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79" w:history="1">
        <w:r w:rsidRPr="00C3373C">
          <w:rPr>
            <w:rStyle w:val="a7"/>
            <w:noProof/>
          </w:rPr>
          <w:t>Function</w:t>
        </w:r>
        <w:r>
          <w:rPr>
            <w:noProof/>
          </w:rPr>
          <w:tab/>
        </w:r>
        <w:r>
          <w:rPr>
            <w:noProof/>
          </w:rPr>
          <w:fldChar w:fldCharType="begin"/>
        </w:r>
        <w:r>
          <w:rPr>
            <w:noProof/>
          </w:rPr>
          <w:instrText xml:space="preserve"> PAGEREF _Toc151996579 \h </w:instrText>
        </w:r>
        <w:r>
          <w:rPr>
            <w:noProof/>
          </w:rPr>
        </w:r>
        <w:r>
          <w:rPr>
            <w:noProof/>
          </w:rPr>
          <w:fldChar w:fldCharType="separate"/>
        </w:r>
        <w:r>
          <w:rPr>
            <w:noProof/>
          </w:rPr>
          <w:t>13</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80" w:history="1">
        <w:r w:rsidRPr="00C3373C">
          <w:rPr>
            <w:rStyle w:val="a7"/>
            <w:noProof/>
          </w:rPr>
          <w:t>CallbackData&lt;T&gt;</w:t>
        </w:r>
        <w:r>
          <w:rPr>
            <w:noProof/>
          </w:rPr>
          <w:tab/>
        </w:r>
        <w:r>
          <w:rPr>
            <w:noProof/>
          </w:rPr>
          <w:fldChar w:fldCharType="begin"/>
        </w:r>
        <w:r>
          <w:rPr>
            <w:noProof/>
          </w:rPr>
          <w:instrText xml:space="preserve"> PAGEREF _Toc151996580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1" w:history="1">
        <w:r w:rsidRPr="00C3373C">
          <w:rPr>
            <w:rStyle w:val="a7"/>
            <w:noProof/>
          </w:rPr>
          <w:t>Description</w:t>
        </w:r>
        <w:r>
          <w:rPr>
            <w:noProof/>
          </w:rPr>
          <w:tab/>
        </w:r>
        <w:r>
          <w:rPr>
            <w:noProof/>
          </w:rPr>
          <w:fldChar w:fldCharType="begin"/>
        </w:r>
        <w:r>
          <w:rPr>
            <w:noProof/>
          </w:rPr>
          <w:instrText xml:space="preserve"> PAGEREF _Toc151996581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2" w:history="1">
        <w:r w:rsidRPr="00C3373C">
          <w:rPr>
            <w:rStyle w:val="a7"/>
            <w:noProof/>
          </w:rPr>
          <w:t>Fields</w:t>
        </w:r>
        <w:r>
          <w:rPr>
            <w:noProof/>
          </w:rPr>
          <w:tab/>
        </w:r>
        <w:r>
          <w:rPr>
            <w:noProof/>
          </w:rPr>
          <w:fldChar w:fldCharType="begin"/>
        </w:r>
        <w:r>
          <w:rPr>
            <w:noProof/>
          </w:rPr>
          <w:instrText xml:space="preserve"> PAGEREF _Toc151996582 \h </w:instrText>
        </w:r>
        <w:r>
          <w:rPr>
            <w:noProof/>
          </w:rPr>
        </w:r>
        <w:r>
          <w:rPr>
            <w:noProof/>
          </w:rPr>
          <w:fldChar w:fldCharType="separate"/>
        </w:r>
        <w:r>
          <w:rPr>
            <w:noProof/>
          </w:rPr>
          <w:t>13</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83" w:history="1">
        <w:r w:rsidRPr="00C3373C">
          <w:rPr>
            <w:rStyle w:val="a7"/>
            <w:noProof/>
          </w:rPr>
          <w:t>LoginBean</w:t>
        </w:r>
        <w:r>
          <w:rPr>
            <w:noProof/>
          </w:rPr>
          <w:tab/>
        </w:r>
        <w:r>
          <w:rPr>
            <w:noProof/>
          </w:rPr>
          <w:fldChar w:fldCharType="begin"/>
        </w:r>
        <w:r>
          <w:rPr>
            <w:noProof/>
          </w:rPr>
          <w:instrText xml:space="preserve"> PAGEREF _Toc151996583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4" w:history="1">
        <w:r w:rsidRPr="00C3373C">
          <w:rPr>
            <w:rStyle w:val="a7"/>
            <w:noProof/>
          </w:rPr>
          <w:t>Description</w:t>
        </w:r>
        <w:r>
          <w:rPr>
            <w:noProof/>
          </w:rPr>
          <w:tab/>
        </w:r>
        <w:r>
          <w:rPr>
            <w:noProof/>
          </w:rPr>
          <w:fldChar w:fldCharType="begin"/>
        </w:r>
        <w:r>
          <w:rPr>
            <w:noProof/>
          </w:rPr>
          <w:instrText xml:space="preserve"> PAGEREF _Toc151996584 \h </w:instrText>
        </w:r>
        <w:r>
          <w:rPr>
            <w:noProof/>
          </w:rPr>
        </w:r>
        <w:r>
          <w:rPr>
            <w:noProof/>
          </w:rPr>
          <w:fldChar w:fldCharType="separate"/>
        </w:r>
        <w:r>
          <w:rPr>
            <w:noProof/>
          </w:rPr>
          <w:t>13</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5" w:history="1">
        <w:r w:rsidRPr="00C3373C">
          <w:rPr>
            <w:rStyle w:val="a7"/>
            <w:noProof/>
          </w:rPr>
          <w:t>Fields</w:t>
        </w:r>
        <w:r>
          <w:rPr>
            <w:noProof/>
          </w:rPr>
          <w:tab/>
        </w:r>
        <w:r>
          <w:rPr>
            <w:noProof/>
          </w:rPr>
          <w:fldChar w:fldCharType="begin"/>
        </w:r>
        <w:r>
          <w:rPr>
            <w:noProof/>
          </w:rPr>
          <w:instrText xml:space="preserve"> PAGEREF _Toc151996585 \h </w:instrText>
        </w:r>
        <w:r>
          <w:rPr>
            <w:noProof/>
          </w:rPr>
        </w:r>
        <w:r>
          <w:rPr>
            <w:noProof/>
          </w:rPr>
          <w:fldChar w:fldCharType="separate"/>
        </w:r>
        <w:r>
          <w:rPr>
            <w:noProof/>
          </w:rPr>
          <w:t>13</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86" w:history="1">
        <w:r w:rsidRPr="00C3373C">
          <w:rPr>
            <w:rStyle w:val="a7"/>
            <w:noProof/>
          </w:rPr>
          <w:t>BatteryBean</w:t>
        </w:r>
        <w:r>
          <w:rPr>
            <w:noProof/>
          </w:rPr>
          <w:tab/>
        </w:r>
        <w:r>
          <w:rPr>
            <w:noProof/>
          </w:rPr>
          <w:fldChar w:fldCharType="begin"/>
        </w:r>
        <w:r>
          <w:rPr>
            <w:noProof/>
          </w:rPr>
          <w:instrText xml:space="preserve"> PAGEREF _Toc151996586 \h </w:instrText>
        </w:r>
        <w:r>
          <w:rPr>
            <w:noProof/>
          </w:rPr>
        </w:r>
        <w:r>
          <w:rPr>
            <w:noProof/>
          </w:rPr>
          <w:fldChar w:fldCharType="separate"/>
        </w:r>
        <w:r>
          <w:rPr>
            <w:noProof/>
          </w:rPr>
          <w:t>14</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7" w:history="1">
        <w:r w:rsidRPr="00C3373C">
          <w:rPr>
            <w:rStyle w:val="a7"/>
            <w:noProof/>
          </w:rPr>
          <w:t>Description</w:t>
        </w:r>
        <w:r>
          <w:rPr>
            <w:noProof/>
          </w:rPr>
          <w:tab/>
        </w:r>
        <w:r>
          <w:rPr>
            <w:noProof/>
          </w:rPr>
          <w:fldChar w:fldCharType="begin"/>
        </w:r>
        <w:r>
          <w:rPr>
            <w:noProof/>
          </w:rPr>
          <w:instrText xml:space="preserve"> PAGEREF _Toc151996587 \h </w:instrText>
        </w:r>
        <w:r>
          <w:rPr>
            <w:noProof/>
          </w:rPr>
        </w:r>
        <w:r>
          <w:rPr>
            <w:noProof/>
          </w:rPr>
          <w:fldChar w:fldCharType="separate"/>
        </w:r>
        <w:r>
          <w:rPr>
            <w:noProof/>
          </w:rPr>
          <w:t>14</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88" w:history="1">
        <w:r w:rsidRPr="00C3373C">
          <w:rPr>
            <w:rStyle w:val="a7"/>
            <w:noProof/>
          </w:rPr>
          <w:t>Fields</w:t>
        </w:r>
        <w:r>
          <w:rPr>
            <w:noProof/>
          </w:rPr>
          <w:tab/>
        </w:r>
        <w:r>
          <w:rPr>
            <w:noProof/>
          </w:rPr>
          <w:fldChar w:fldCharType="begin"/>
        </w:r>
        <w:r>
          <w:rPr>
            <w:noProof/>
          </w:rPr>
          <w:instrText xml:space="preserve"> PAGEREF _Toc151996588 \h </w:instrText>
        </w:r>
        <w:r>
          <w:rPr>
            <w:noProof/>
          </w:rPr>
        </w:r>
        <w:r>
          <w:rPr>
            <w:noProof/>
          </w:rPr>
          <w:fldChar w:fldCharType="separate"/>
        </w:r>
        <w:r>
          <w:rPr>
            <w:noProof/>
          </w:rPr>
          <w:t>14</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89" w:history="1">
        <w:r w:rsidRPr="00C3373C">
          <w:rPr>
            <w:rStyle w:val="a7"/>
            <w:noProof/>
          </w:rPr>
          <w:t>RealTimeData</w:t>
        </w:r>
        <w:r>
          <w:rPr>
            <w:noProof/>
          </w:rPr>
          <w:tab/>
        </w:r>
        <w:r>
          <w:rPr>
            <w:noProof/>
          </w:rPr>
          <w:fldChar w:fldCharType="begin"/>
        </w:r>
        <w:r>
          <w:rPr>
            <w:noProof/>
          </w:rPr>
          <w:instrText xml:space="preserve"> PAGEREF _Toc151996589 \h </w:instrText>
        </w:r>
        <w:r>
          <w:rPr>
            <w:noProof/>
          </w:rPr>
        </w:r>
        <w:r>
          <w:rPr>
            <w:noProof/>
          </w:rPr>
          <w:fldChar w:fldCharType="separate"/>
        </w:r>
        <w:r>
          <w:rPr>
            <w:noProof/>
          </w:rPr>
          <w:t>14</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0" w:history="1">
        <w:r w:rsidRPr="00C3373C">
          <w:rPr>
            <w:rStyle w:val="a7"/>
            <w:noProof/>
          </w:rPr>
          <w:t>Description</w:t>
        </w:r>
        <w:r>
          <w:rPr>
            <w:noProof/>
          </w:rPr>
          <w:tab/>
        </w:r>
        <w:r>
          <w:rPr>
            <w:noProof/>
          </w:rPr>
          <w:fldChar w:fldCharType="begin"/>
        </w:r>
        <w:r>
          <w:rPr>
            <w:noProof/>
          </w:rPr>
          <w:instrText xml:space="preserve"> PAGEREF _Toc151996590 \h </w:instrText>
        </w:r>
        <w:r>
          <w:rPr>
            <w:noProof/>
          </w:rPr>
        </w:r>
        <w:r>
          <w:rPr>
            <w:noProof/>
          </w:rPr>
          <w:fldChar w:fldCharType="separate"/>
        </w:r>
        <w:r>
          <w:rPr>
            <w:noProof/>
          </w:rPr>
          <w:t>14</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1" w:history="1">
        <w:r w:rsidRPr="00C3373C">
          <w:rPr>
            <w:rStyle w:val="a7"/>
            <w:noProof/>
          </w:rPr>
          <w:t>Fields</w:t>
        </w:r>
        <w:r>
          <w:rPr>
            <w:noProof/>
          </w:rPr>
          <w:tab/>
        </w:r>
        <w:r>
          <w:rPr>
            <w:noProof/>
          </w:rPr>
          <w:fldChar w:fldCharType="begin"/>
        </w:r>
        <w:r>
          <w:rPr>
            <w:noProof/>
          </w:rPr>
          <w:instrText xml:space="preserve"> PAGEREF _Toc151996591 \h </w:instrText>
        </w:r>
        <w:r>
          <w:rPr>
            <w:noProof/>
          </w:rPr>
        </w:r>
        <w:r>
          <w:rPr>
            <w:noProof/>
          </w:rPr>
          <w:fldChar w:fldCharType="separate"/>
        </w:r>
        <w:r>
          <w:rPr>
            <w:noProof/>
          </w:rPr>
          <w:t>14</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92" w:history="1">
        <w:r w:rsidRPr="00C3373C">
          <w:rPr>
            <w:rStyle w:val="a7"/>
            <w:noProof/>
          </w:rPr>
          <w:t>OriginalData</w:t>
        </w:r>
        <w:r>
          <w:rPr>
            <w:noProof/>
          </w:rPr>
          <w:tab/>
        </w:r>
        <w:r>
          <w:rPr>
            <w:noProof/>
          </w:rPr>
          <w:fldChar w:fldCharType="begin"/>
        </w:r>
        <w:r>
          <w:rPr>
            <w:noProof/>
          </w:rPr>
          <w:instrText xml:space="preserve"> PAGEREF _Toc151996592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3" w:history="1">
        <w:r w:rsidRPr="00C3373C">
          <w:rPr>
            <w:rStyle w:val="a7"/>
            <w:noProof/>
          </w:rPr>
          <w:t>Description</w:t>
        </w:r>
        <w:r>
          <w:rPr>
            <w:noProof/>
          </w:rPr>
          <w:tab/>
        </w:r>
        <w:r>
          <w:rPr>
            <w:noProof/>
          </w:rPr>
          <w:fldChar w:fldCharType="begin"/>
        </w:r>
        <w:r>
          <w:rPr>
            <w:noProof/>
          </w:rPr>
          <w:instrText xml:space="preserve"> PAGEREF _Toc151996593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4" w:history="1">
        <w:r w:rsidRPr="00C3373C">
          <w:rPr>
            <w:rStyle w:val="a7"/>
            <w:noProof/>
          </w:rPr>
          <w:t>Fields</w:t>
        </w:r>
        <w:r>
          <w:rPr>
            <w:noProof/>
          </w:rPr>
          <w:tab/>
        </w:r>
        <w:r>
          <w:rPr>
            <w:noProof/>
          </w:rPr>
          <w:fldChar w:fldCharType="begin"/>
        </w:r>
        <w:r>
          <w:rPr>
            <w:noProof/>
          </w:rPr>
          <w:instrText xml:space="preserve"> PAGEREF _Toc151996594 \h </w:instrText>
        </w:r>
        <w:r>
          <w:rPr>
            <w:noProof/>
          </w:rPr>
        </w:r>
        <w:r>
          <w:rPr>
            <w:noProof/>
          </w:rPr>
          <w:fldChar w:fldCharType="separate"/>
        </w:r>
        <w:r>
          <w:rPr>
            <w:noProof/>
          </w:rPr>
          <w:t>15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95" w:history="1">
        <w:r w:rsidRPr="00C3373C">
          <w:rPr>
            <w:rStyle w:val="a7"/>
            <w:noProof/>
          </w:rPr>
          <w:t>HistoryData</w:t>
        </w:r>
        <w:r>
          <w:rPr>
            <w:noProof/>
          </w:rPr>
          <w:tab/>
        </w:r>
        <w:r>
          <w:rPr>
            <w:noProof/>
          </w:rPr>
          <w:fldChar w:fldCharType="begin"/>
        </w:r>
        <w:r>
          <w:rPr>
            <w:noProof/>
          </w:rPr>
          <w:instrText xml:space="preserve"> PAGEREF _Toc151996595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6" w:history="1">
        <w:r w:rsidRPr="00C3373C">
          <w:rPr>
            <w:rStyle w:val="a7"/>
            <w:noProof/>
          </w:rPr>
          <w:t>Description</w:t>
        </w:r>
        <w:r>
          <w:rPr>
            <w:noProof/>
          </w:rPr>
          <w:tab/>
        </w:r>
        <w:r>
          <w:rPr>
            <w:noProof/>
          </w:rPr>
          <w:fldChar w:fldCharType="begin"/>
        </w:r>
        <w:r>
          <w:rPr>
            <w:noProof/>
          </w:rPr>
          <w:instrText xml:space="preserve"> PAGEREF _Toc151996596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7" w:history="1">
        <w:r w:rsidRPr="00C3373C">
          <w:rPr>
            <w:rStyle w:val="a7"/>
            <w:noProof/>
          </w:rPr>
          <w:t>Fields</w:t>
        </w:r>
        <w:r>
          <w:rPr>
            <w:noProof/>
          </w:rPr>
          <w:tab/>
        </w:r>
        <w:r>
          <w:rPr>
            <w:noProof/>
          </w:rPr>
          <w:fldChar w:fldCharType="begin"/>
        </w:r>
        <w:r>
          <w:rPr>
            <w:noProof/>
          </w:rPr>
          <w:instrText xml:space="preserve"> PAGEREF _Toc151996597 \h </w:instrText>
        </w:r>
        <w:r>
          <w:rPr>
            <w:noProof/>
          </w:rPr>
        </w:r>
        <w:r>
          <w:rPr>
            <w:noProof/>
          </w:rPr>
          <w:fldChar w:fldCharType="separate"/>
        </w:r>
        <w:r>
          <w:rPr>
            <w:noProof/>
          </w:rPr>
          <w:t>15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598" w:history="1">
        <w:r w:rsidRPr="00C3373C">
          <w:rPr>
            <w:rStyle w:val="a7"/>
            <w:noProof/>
          </w:rPr>
          <w:t>Summary</w:t>
        </w:r>
        <w:r>
          <w:rPr>
            <w:noProof/>
          </w:rPr>
          <w:tab/>
        </w:r>
        <w:r>
          <w:rPr>
            <w:noProof/>
          </w:rPr>
          <w:fldChar w:fldCharType="begin"/>
        </w:r>
        <w:r>
          <w:rPr>
            <w:noProof/>
          </w:rPr>
          <w:instrText xml:space="preserve"> PAGEREF _Toc151996598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599" w:history="1">
        <w:r w:rsidRPr="00C3373C">
          <w:rPr>
            <w:rStyle w:val="a7"/>
            <w:noProof/>
          </w:rPr>
          <w:t>Description</w:t>
        </w:r>
        <w:r>
          <w:rPr>
            <w:noProof/>
          </w:rPr>
          <w:tab/>
        </w:r>
        <w:r>
          <w:rPr>
            <w:noProof/>
          </w:rPr>
          <w:fldChar w:fldCharType="begin"/>
        </w:r>
        <w:r>
          <w:rPr>
            <w:noProof/>
          </w:rPr>
          <w:instrText xml:space="preserve"> PAGEREF _Toc151996599 \h </w:instrText>
        </w:r>
        <w:r>
          <w:rPr>
            <w:noProof/>
          </w:rPr>
        </w:r>
        <w:r>
          <w:rPr>
            <w:noProof/>
          </w:rPr>
          <w:fldChar w:fldCharType="separate"/>
        </w:r>
        <w:r>
          <w:rPr>
            <w:noProof/>
          </w:rPr>
          <w:t>15</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0" w:history="1">
        <w:r w:rsidRPr="00C3373C">
          <w:rPr>
            <w:rStyle w:val="a7"/>
            <w:noProof/>
          </w:rPr>
          <w:t>Fields</w:t>
        </w:r>
        <w:r>
          <w:rPr>
            <w:noProof/>
          </w:rPr>
          <w:tab/>
        </w:r>
        <w:r>
          <w:rPr>
            <w:noProof/>
          </w:rPr>
          <w:fldChar w:fldCharType="begin"/>
        </w:r>
        <w:r>
          <w:rPr>
            <w:noProof/>
          </w:rPr>
          <w:instrText xml:space="preserve"> PAGEREF _Toc151996600 \h </w:instrText>
        </w:r>
        <w:r>
          <w:rPr>
            <w:noProof/>
          </w:rPr>
        </w:r>
        <w:r>
          <w:rPr>
            <w:noProof/>
          </w:rPr>
          <w:fldChar w:fldCharType="separate"/>
        </w:r>
        <w:r>
          <w:rPr>
            <w:noProof/>
          </w:rPr>
          <w:t>15</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601" w:history="1">
        <w:r w:rsidRPr="00C3373C">
          <w:rPr>
            <w:rStyle w:val="a7"/>
            <w:noProof/>
          </w:rPr>
          <w:t>Detail</w:t>
        </w:r>
        <w:r>
          <w:rPr>
            <w:noProof/>
          </w:rPr>
          <w:tab/>
        </w:r>
        <w:r>
          <w:rPr>
            <w:noProof/>
          </w:rPr>
          <w:fldChar w:fldCharType="begin"/>
        </w:r>
        <w:r>
          <w:rPr>
            <w:noProof/>
          </w:rPr>
          <w:instrText xml:space="preserve"> PAGEREF _Toc151996601 \h </w:instrText>
        </w:r>
        <w:r>
          <w:rPr>
            <w:noProof/>
          </w:rPr>
        </w:r>
        <w:r>
          <w:rPr>
            <w:noProof/>
          </w:rPr>
          <w:fldChar w:fldCharType="separate"/>
        </w:r>
        <w:r>
          <w:rPr>
            <w:noProof/>
          </w:rPr>
          <w:t>16</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2" w:history="1">
        <w:r w:rsidRPr="00C3373C">
          <w:rPr>
            <w:rStyle w:val="a7"/>
            <w:noProof/>
          </w:rPr>
          <w:t>Description</w:t>
        </w:r>
        <w:r>
          <w:rPr>
            <w:noProof/>
          </w:rPr>
          <w:tab/>
        </w:r>
        <w:r>
          <w:rPr>
            <w:noProof/>
          </w:rPr>
          <w:fldChar w:fldCharType="begin"/>
        </w:r>
        <w:r>
          <w:rPr>
            <w:noProof/>
          </w:rPr>
          <w:instrText xml:space="preserve"> PAGEREF _Toc151996602 \h </w:instrText>
        </w:r>
        <w:r>
          <w:rPr>
            <w:noProof/>
          </w:rPr>
        </w:r>
        <w:r>
          <w:rPr>
            <w:noProof/>
          </w:rPr>
          <w:fldChar w:fldCharType="separate"/>
        </w:r>
        <w:r>
          <w:rPr>
            <w:noProof/>
          </w:rPr>
          <w:t>16</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3" w:history="1">
        <w:r w:rsidRPr="00C3373C">
          <w:rPr>
            <w:rStyle w:val="a7"/>
            <w:noProof/>
          </w:rPr>
          <w:t>Fields</w:t>
        </w:r>
        <w:r>
          <w:rPr>
            <w:noProof/>
          </w:rPr>
          <w:tab/>
        </w:r>
        <w:r>
          <w:rPr>
            <w:noProof/>
          </w:rPr>
          <w:fldChar w:fldCharType="begin"/>
        </w:r>
        <w:r>
          <w:rPr>
            <w:noProof/>
          </w:rPr>
          <w:instrText xml:space="preserve"> PAGEREF _Toc151996603 \h </w:instrText>
        </w:r>
        <w:r>
          <w:rPr>
            <w:noProof/>
          </w:rPr>
        </w:r>
        <w:r>
          <w:rPr>
            <w:noProof/>
          </w:rPr>
          <w:fldChar w:fldCharType="separate"/>
        </w:r>
        <w:r>
          <w:rPr>
            <w:noProof/>
          </w:rPr>
          <w:t>16</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604" w:history="1">
        <w:r w:rsidRPr="00C3373C">
          <w:rPr>
            <w:rStyle w:val="a7"/>
            <w:noProof/>
          </w:rPr>
          <w:t>Analysis</w:t>
        </w:r>
        <w:r>
          <w:rPr>
            <w:noProof/>
          </w:rPr>
          <w:tab/>
        </w:r>
        <w:r>
          <w:rPr>
            <w:noProof/>
          </w:rPr>
          <w:fldChar w:fldCharType="begin"/>
        </w:r>
        <w:r>
          <w:rPr>
            <w:noProof/>
          </w:rPr>
          <w:instrText xml:space="preserve"> PAGEREF _Toc151996604 \h </w:instrText>
        </w:r>
        <w:r>
          <w:rPr>
            <w:noProof/>
          </w:rPr>
        </w:r>
        <w:r>
          <w:rPr>
            <w:noProof/>
          </w:rPr>
          <w:fldChar w:fldCharType="separate"/>
        </w:r>
        <w:r>
          <w:rPr>
            <w:noProof/>
          </w:rPr>
          <w:t>17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5" w:history="1">
        <w:r w:rsidRPr="00C3373C">
          <w:rPr>
            <w:rStyle w:val="a7"/>
            <w:noProof/>
          </w:rPr>
          <w:t>Description</w:t>
        </w:r>
        <w:r>
          <w:rPr>
            <w:noProof/>
          </w:rPr>
          <w:tab/>
        </w:r>
        <w:r>
          <w:rPr>
            <w:noProof/>
          </w:rPr>
          <w:fldChar w:fldCharType="begin"/>
        </w:r>
        <w:r>
          <w:rPr>
            <w:noProof/>
          </w:rPr>
          <w:instrText xml:space="preserve"> PAGEREF _Toc151996605 \h </w:instrText>
        </w:r>
        <w:r>
          <w:rPr>
            <w:noProof/>
          </w:rPr>
        </w:r>
        <w:r>
          <w:rPr>
            <w:noProof/>
          </w:rPr>
          <w:fldChar w:fldCharType="separate"/>
        </w:r>
        <w:r>
          <w:rPr>
            <w:noProof/>
          </w:rPr>
          <w:t>17</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6" w:history="1">
        <w:r w:rsidRPr="00C3373C">
          <w:rPr>
            <w:rStyle w:val="a7"/>
            <w:noProof/>
          </w:rPr>
          <w:t>Fields</w:t>
        </w:r>
        <w:r>
          <w:rPr>
            <w:noProof/>
          </w:rPr>
          <w:tab/>
        </w:r>
        <w:r>
          <w:rPr>
            <w:noProof/>
          </w:rPr>
          <w:fldChar w:fldCharType="begin"/>
        </w:r>
        <w:r>
          <w:rPr>
            <w:noProof/>
          </w:rPr>
          <w:instrText xml:space="preserve"> PAGEREF _Toc151996606 \h </w:instrText>
        </w:r>
        <w:r>
          <w:rPr>
            <w:noProof/>
          </w:rPr>
        </w:r>
        <w:r>
          <w:rPr>
            <w:noProof/>
          </w:rPr>
          <w:fldChar w:fldCharType="separate"/>
        </w:r>
        <w:r>
          <w:rPr>
            <w:noProof/>
          </w:rPr>
          <w:t>17</w:t>
        </w:r>
        <w:r>
          <w:rPr>
            <w:noProof/>
          </w:rPr>
          <w:fldChar w:fldCharType="end"/>
        </w:r>
      </w:hyperlink>
    </w:p>
    <w:p w:rsidR="00BA732E" w:rsidRDefault="00BA732E">
      <w:pPr>
        <w:pStyle w:val="20"/>
        <w:tabs>
          <w:tab w:val="right" w:leader="dot" w:pos="8296"/>
        </w:tabs>
        <w:rPr>
          <w:rFonts w:asciiTheme="minorHAnsi" w:eastAsiaTheme="minorEastAsia" w:hAnsiTheme="minorHAnsi" w:cstheme="minorBidi"/>
          <w:noProof/>
          <w:szCs w:val="22"/>
        </w:rPr>
      </w:pPr>
      <w:hyperlink w:anchor="_Toc151996607" w:history="1">
        <w:r w:rsidRPr="00C3373C">
          <w:rPr>
            <w:rStyle w:val="a7"/>
            <w:noProof/>
          </w:rPr>
          <w:t>SleepStatusType</w:t>
        </w:r>
        <w:r>
          <w:rPr>
            <w:noProof/>
          </w:rPr>
          <w:tab/>
        </w:r>
        <w:r>
          <w:rPr>
            <w:noProof/>
          </w:rPr>
          <w:fldChar w:fldCharType="begin"/>
        </w:r>
        <w:r>
          <w:rPr>
            <w:noProof/>
          </w:rPr>
          <w:instrText xml:space="preserve"> PAGEREF _Toc151996607 \h </w:instrText>
        </w:r>
        <w:r>
          <w:rPr>
            <w:noProof/>
          </w:rPr>
        </w:r>
        <w:r>
          <w:rPr>
            <w:noProof/>
          </w:rPr>
          <w:fldChar w:fldCharType="separate"/>
        </w:r>
        <w:r>
          <w:rPr>
            <w:noProof/>
          </w:rPr>
          <w:t>20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8" w:history="1">
        <w:r w:rsidRPr="00C3373C">
          <w:rPr>
            <w:rStyle w:val="a7"/>
            <w:noProof/>
          </w:rPr>
          <w:t>Description</w:t>
        </w:r>
        <w:r>
          <w:rPr>
            <w:noProof/>
          </w:rPr>
          <w:tab/>
        </w:r>
        <w:r>
          <w:rPr>
            <w:noProof/>
          </w:rPr>
          <w:fldChar w:fldCharType="begin"/>
        </w:r>
        <w:r>
          <w:rPr>
            <w:noProof/>
          </w:rPr>
          <w:instrText xml:space="preserve"> PAGEREF _Toc151996608 \h </w:instrText>
        </w:r>
        <w:r>
          <w:rPr>
            <w:noProof/>
          </w:rPr>
        </w:r>
        <w:r>
          <w:rPr>
            <w:noProof/>
          </w:rPr>
          <w:fldChar w:fldCharType="separate"/>
        </w:r>
        <w:r>
          <w:rPr>
            <w:noProof/>
          </w:rPr>
          <w:t>20</w:t>
        </w:r>
        <w:r>
          <w:rPr>
            <w:noProof/>
          </w:rPr>
          <w:fldChar w:fldCharType="end"/>
        </w:r>
      </w:hyperlink>
    </w:p>
    <w:p w:rsidR="00BA732E" w:rsidRDefault="00BA732E">
      <w:pPr>
        <w:pStyle w:val="30"/>
        <w:tabs>
          <w:tab w:val="right" w:leader="dot" w:pos="8296"/>
        </w:tabs>
        <w:rPr>
          <w:rFonts w:asciiTheme="minorHAnsi" w:eastAsiaTheme="minorEastAsia" w:hAnsiTheme="minorHAnsi" w:cstheme="minorBidi"/>
          <w:noProof/>
          <w:szCs w:val="22"/>
        </w:rPr>
      </w:pPr>
      <w:hyperlink w:anchor="_Toc151996609" w:history="1">
        <w:r w:rsidRPr="00C3373C">
          <w:rPr>
            <w:rStyle w:val="a7"/>
            <w:noProof/>
          </w:rPr>
          <w:t>Fields</w:t>
        </w:r>
        <w:r>
          <w:rPr>
            <w:noProof/>
          </w:rPr>
          <w:tab/>
        </w:r>
        <w:r>
          <w:rPr>
            <w:noProof/>
          </w:rPr>
          <w:fldChar w:fldCharType="begin"/>
        </w:r>
        <w:r>
          <w:rPr>
            <w:noProof/>
          </w:rPr>
          <w:instrText xml:space="preserve"> PAGEREF _Toc151996609 \h </w:instrText>
        </w:r>
        <w:r>
          <w:rPr>
            <w:noProof/>
          </w:rPr>
        </w:r>
        <w:r>
          <w:rPr>
            <w:noProof/>
          </w:rPr>
          <w:fldChar w:fldCharType="separate"/>
        </w:r>
        <w:r>
          <w:rPr>
            <w:noProof/>
          </w:rPr>
          <w:t>20</w:t>
        </w:r>
        <w:r>
          <w:rPr>
            <w:noProof/>
          </w:rPr>
          <w:fldChar w:fldCharType="end"/>
        </w:r>
      </w:hyperlink>
    </w:p>
    <w:p w:rsidR="00B93D31" w:rsidRDefault="00261959">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151996527"/>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1613"/>
      <w:bookmarkStart w:id="9" w:name="_Toc151996528"/>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51996529"/>
      <w:r>
        <w:rPr>
          <w:rFonts w:ascii="微软雅黑" w:eastAsia="微软雅黑" w:hAnsi="微软雅黑" w:cs="微软雅黑" w:hint="default"/>
        </w:rPr>
        <w:t>Integration</w:t>
      </w:r>
      <w:bookmarkEnd w:id="10"/>
      <w:bookmarkEnd w:id="11"/>
    </w:p>
    <w:p w:rsidR="00B93D31" w:rsidRDefault="0024635C">
      <w:pPr>
        <w:pStyle w:val="2"/>
      </w:pPr>
      <w:bookmarkStart w:id="12" w:name="_Toc151996530"/>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B93D31">
        <w:tc>
          <w:tcPr>
            <w:tcW w:w="4261" w:type="dxa"/>
            <w:shd w:val="clear" w:color="auto" w:fill="auto"/>
          </w:tcPr>
          <w:p w:rsidR="00B93D31" w:rsidRDefault="004503EB">
            <w:pPr>
              <w:jc w:val="left"/>
              <w:rPr>
                <w:rFonts w:ascii="Consolas" w:hAnsi="Consolas"/>
                <w:color w:val="000000"/>
                <w:sz w:val="20"/>
                <w:highlight w:val="white"/>
              </w:rPr>
            </w:pPr>
            <w:r>
              <w:rPr>
                <w:rFonts w:ascii="Consolas" w:hAnsi="Consolas" w:hint="eastAsia"/>
                <w:color w:val="000000"/>
                <w:sz w:val="20"/>
              </w:rPr>
              <w:t>p200asdk</w:t>
            </w:r>
            <w:r w:rsidR="0024635C">
              <w:rPr>
                <w:rFonts w:ascii="Consolas" w:hAnsi="Consolas" w:hint="eastAsia"/>
                <w:color w:val="000000"/>
                <w:sz w:val="20"/>
                <w:highlight w:val="white"/>
              </w:rPr>
              <w:t>.jar</w:t>
            </w:r>
          </w:p>
        </w:tc>
        <w:tc>
          <w:tcPr>
            <w:tcW w:w="4261" w:type="dxa"/>
            <w:shd w:val="clear" w:color="auto" w:fill="auto"/>
          </w:tcPr>
          <w:p w:rsidR="00B93D31" w:rsidRDefault="00332EED">
            <w:pPr>
              <w:jc w:val="left"/>
              <w:rPr>
                <w:rFonts w:ascii="Consolas" w:hAnsi="Consolas"/>
                <w:color w:val="000000"/>
                <w:sz w:val="20"/>
                <w:highlight w:val="white"/>
              </w:rPr>
            </w:pPr>
            <w:r>
              <w:rPr>
                <w:rFonts w:ascii="Consolas" w:hAnsi="Consolas" w:hint="eastAsia"/>
                <w:color w:val="000000"/>
                <w:sz w:val="20"/>
                <w:highlight w:val="white"/>
              </w:rPr>
              <w:t>P200A sdk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151996531"/>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51996532"/>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BE6F47">
      <w:pPr>
        <w:pStyle w:val="a5"/>
        <w:shd w:val="clear" w:color="auto" w:fill="FFFFFF"/>
        <w:spacing w:before="90" w:beforeAutospacing="0" w:after="90" w:afterAutospacing="0" w:line="300" w:lineRule="atLeast"/>
      </w:pPr>
      <w:r>
        <w:rPr>
          <w:noProof/>
        </w:rPr>
        <w:lastRenderedPageBreak/>
        <w:drawing>
          <wp:inline distT="0" distB="0" distL="0" distR="0">
            <wp:extent cx="2714625" cy="5943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14625" cy="5943600"/>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151996533"/>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51996534"/>
      <w:r>
        <w:rPr>
          <w:rFonts w:ascii="微软雅黑" w:eastAsia="微软雅黑" w:hAnsi="微软雅黑" w:cs="微软雅黑" w:hint="eastAsia"/>
        </w:rPr>
        <w:t>1.API 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w:t>
      </w:r>
      <w:r w:rsidR="000E45A0">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51996535"/>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w:t>
      </w:r>
      <w:r w:rsidR="006D3B2C">
        <w:rPr>
          <w:rFonts w:ascii="Consolas" w:hAnsi="Consolas" w:hint="eastAsia"/>
          <w:color w:val="000000"/>
          <w:sz w:val="20"/>
          <w:highlight w:val="white"/>
          <w:shd w:val="clear" w:color="FFFFFF" w:fill="D9D9D9"/>
        </w:rPr>
        <w:t>200A</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B93D31" w:rsidRDefault="0024635C">
      <w:pPr>
        <w:pStyle w:val="3"/>
        <w:rPr>
          <w:rFonts w:hint="default"/>
        </w:rPr>
      </w:pPr>
      <w:bookmarkStart w:id="19" w:name="_Toc151996536"/>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151996537"/>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51996538"/>
      <w:r>
        <w:t>Description</w:t>
      </w:r>
      <w:bookmarkEnd w:id="22"/>
    </w:p>
    <w:p w:rsidR="00B93D31" w:rsidRDefault="0024635C">
      <w:pPr>
        <w:ind w:firstLine="420"/>
      </w:pPr>
      <w:r>
        <w:rPr>
          <w:rFonts w:hint="eastAsia"/>
        </w:rPr>
        <w:t>Connect Pillow and setting userId</w:t>
      </w:r>
    </w:p>
    <w:p w:rsidR="00B93D31" w:rsidRDefault="0024635C">
      <w:pPr>
        <w:pStyle w:val="3"/>
        <w:rPr>
          <w:rFonts w:hint="default"/>
        </w:rPr>
      </w:pPr>
      <w:bookmarkStart w:id="23" w:name="_Toc151996539"/>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61959">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151996540"/>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151996541"/>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151996542"/>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12970"/>
      <w:bookmarkStart w:id="29" w:name="_Toc151996543"/>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51996544"/>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199654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261959">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24635C">
      <w:pPr>
        <w:pStyle w:val="2"/>
        <w:numPr>
          <w:ilvl w:val="0"/>
          <w:numId w:val="2"/>
        </w:numPr>
      </w:pPr>
      <w:bookmarkStart w:id="32" w:name="_Toc16943"/>
      <w:bookmarkStart w:id="33" w:name="_Toc151996546"/>
      <w:r>
        <w:rPr>
          <w:rFonts w:ascii="微软雅黑" w:eastAsia="微软雅黑" w:hAnsi="微软雅黑" w:cs="微软雅黑" w:hint="eastAsia"/>
        </w:rPr>
        <w:t>Stop Monitoring/Collecting</w:t>
      </w:r>
      <w:bookmarkEnd w:id="32"/>
      <w:bookmarkEnd w:id="3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4" w:name="_Toc151996547"/>
      <w:r>
        <w:lastRenderedPageBreak/>
        <w:t>Description</w:t>
      </w:r>
      <w:bookmarkEnd w:id="34"/>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5" w:name="_Toc151996548"/>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6" w:name="_Toc31526"/>
      <w:bookmarkStart w:id="37" w:name="_Toc151996549"/>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8" w:name="_Toc151996550"/>
      <w:r>
        <w:t>Description</w:t>
      </w:r>
      <w:bookmarkEnd w:id="38"/>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39" w:name="_Toc151996551"/>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261959">
            <w:pPr>
              <w:ind w:firstLine="420"/>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0" w:name="_Toc9388"/>
      <w:bookmarkStart w:id="41" w:name="_Toc151996552"/>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2" w:name="_Toc151996553"/>
      <w:r>
        <w:t>Description</w:t>
      </w:r>
      <w:bookmarkEnd w:id="42"/>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3" w:name="_Toc151996554"/>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4" w:name="_Toc7880"/>
      <w:bookmarkStart w:id="45" w:name="_Toc151996555"/>
      <w:r>
        <w:rPr>
          <w:rFonts w:ascii="微软雅黑" w:eastAsia="微软雅黑" w:hAnsi="微软雅黑" w:cs="微软雅黑" w:hint="eastAsia"/>
        </w:rPr>
        <w:lastRenderedPageBreak/>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6" w:name="_Toc151996556"/>
      <w:r>
        <w:t>Description</w:t>
      </w:r>
      <w:bookmarkEnd w:id="46"/>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47" w:name="_Toc151996557"/>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48" w:name="_Toc28821"/>
      <w:bookmarkStart w:id="49" w:name="_Toc151996558"/>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0" w:name="_Toc151996559"/>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1" w:name="_Toc151996560"/>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2" w:name="_Toc10728"/>
      <w:bookmarkStart w:id="53" w:name="_Toc151996561"/>
      <w:r>
        <w:rPr>
          <w:rFonts w:ascii="微软雅黑" w:eastAsia="微软雅黑" w:hAnsi="微软雅黑" w:cs="微软雅黑" w:hint="eastAsia"/>
        </w:rPr>
        <w:t>Get Sleep Report</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4" w:name="_Toc151996562"/>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5" w:name="_Toc151996563"/>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6" w:name="_Toc11639"/>
      <w:bookmarkStart w:id="57" w:name="_Toc151996564"/>
      <w:r>
        <w:rPr>
          <w:rFonts w:ascii="微软雅黑" w:eastAsia="微软雅黑" w:hAnsi="微软雅黑" w:cs="微软雅黑"/>
        </w:rPr>
        <w:t>Firmware Update</w:t>
      </w:r>
      <w:bookmarkEnd w:id="56"/>
      <w:r>
        <w:rPr>
          <w:rFonts w:ascii="微软雅黑" w:eastAsia="微软雅黑" w:hAnsi="微软雅黑" w:cs="微软雅黑" w:hint="eastAsia"/>
        </w:rPr>
        <w:t xml:space="preserve"> 1</w:t>
      </w:r>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151996565"/>
      <w:r>
        <w:t>Description</w:t>
      </w:r>
      <w:bookmarkEnd w:id="58"/>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59" w:name="_Toc151996566"/>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0" w:name="_Toc151996567"/>
      <w:r>
        <w:rPr>
          <w:rFonts w:ascii="微软雅黑" w:eastAsia="微软雅黑" w:hAnsi="微软雅黑" w:cs="微软雅黑"/>
        </w:rPr>
        <w:t>Firmware Update</w:t>
      </w:r>
      <w:r>
        <w:rPr>
          <w:rFonts w:ascii="微软雅黑" w:eastAsia="微软雅黑" w:hAnsi="微软雅黑" w:cs="微软雅黑" w:hint="eastAsia"/>
        </w:rPr>
        <w:t xml:space="preserve"> 2</w:t>
      </w:r>
      <w:bookmarkEnd w:id="6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1" w:name="_Toc151996568"/>
      <w:r>
        <w:t>Description</w:t>
      </w:r>
      <w:bookmarkEnd w:id="61"/>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2" w:name="_Toc151996569"/>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61959">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63" w:name="_Toc151996570"/>
      <w:r>
        <w:rPr>
          <w:rFonts w:ascii="微软雅黑" w:eastAsia="微软雅黑" w:hAnsi="微软雅黑" w:cs="微软雅黑"/>
        </w:rPr>
        <w:t>Object Description</w:t>
      </w:r>
      <w:bookmarkEnd w:id="63"/>
    </w:p>
    <w:p w:rsidR="00B93D31" w:rsidRDefault="0024635C">
      <w:pPr>
        <w:pStyle w:val="2"/>
      </w:pPr>
      <w:bookmarkStart w:id="64" w:name="_StatusCode"/>
      <w:bookmarkStart w:id="65" w:name="_Toc151996571"/>
      <w:r>
        <w:rPr>
          <w:rFonts w:hint="eastAsia"/>
        </w:rPr>
        <w:t>StatusCode</w:t>
      </w:r>
      <w:bookmarkEnd w:id="65"/>
    </w:p>
    <w:p w:rsidR="00B93D31" w:rsidRDefault="0024635C">
      <w:pPr>
        <w:pStyle w:val="3"/>
        <w:rPr>
          <w:rFonts w:hint="default"/>
        </w:rPr>
      </w:pPr>
      <w:bookmarkStart w:id="66" w:name="_Toc151996572"/>
      <w:bookmarkEnd w:id="64"/>
      <w:r>
        <w:t>Description</w:t>
      </w:r>
      <w:bookmarkEnd w:id="66"/>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67" w:name="_Toc151996573"/>
      <w:r>
        <w:t>Fields</w:t>
      </w:r>
      <w:bookmarkEnd w:id="6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68" w:name="_DeviceType"/>
      <w:bookmarkStart w:id="69" w:name="_DeviceCode"/>
      <w:bookmarkStart w:id="70" w:name="_Toc151996574"/>
      <w:r>
        <w:rPr>
          <w:rFonts w:hint="eastAsia"/>
        </w:rPr>
        <w:t>DeviceCode</w:t>
      </w:r>
      <w:bookmarkEnd w:id="70"/>
    </w:p>
    <w:p w:rsidR="00B93D31" w:rsidRDefault="0024635C">
      <w:pPr>
        <w:pStyle w:val="3"/>
        <w:rPr>
          <w:rFonts w:hint="default"/>
        </w:rPr>
      </w:pPr>
      <w:bookmarkStart w:id="71" w:name="_Toc151996575"/>
      <w:bookmarkEnd w:id="68"/>
      <w:bookmarkEnd w:id="69"/>
      <w:r>
        <w:t>Description</w:t>
      </w:r>
      <w:bookmarkEnd w:id="71"/>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72" w:name="_Toc151996576"/>
      <w:r>
        <w:t>Fields</w:t>
      </w:r>
      <w:bookmarkEnd w:id="72"/>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A7DC6" w:rsidRPr="0006275F" w:rsidTr="00E8237B">
        <w:tblPrEx>
          <w:tblLook w:val="0000"/>
        </w:tblPrEx>
        <w:tc>
          <w:tcPr>
            <w:tcW w:w="2841" w:type="dxa"/>
          </w:tcPr>
          <w:p w:rsidR="004A7DC6" w:rsidRPr="0006275F" w:rsidRDefault="004A7DC6" w:rsidP="00E8237B">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P</w:t>
            </w:r>
            <w:r>
              <w:rPr>
                <w:rFonts w:ascii="Consolas" w:hAnsi="Consolas" w:hint="eastAsia"/>
                <w:color w:val="000000"/>
                <w:sz w:val="20"/>
                <w:highlight w:val="white"/>
                <w:shd w:val="clear" w:color="FFFFFF" w:fill="D9D9D9"/>
              </w:rPr>
              <w:t>200A</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46-0</w:t>
            </w:r>
          </w:p>
        </w:tc>
        <w:tc>
          <w:tcPr>
            <w:tcW w:w="2841" w:type="dxa"/>
          </w:tcPr>
          <w:p w:rsidR="004A7DC6" w:rsidRPr="0006275F" w:rsidRDefault="004A7DC6" w:rsidP="00E8237B">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P200A Smart Pillow</w:t>
            </w:r>
          </w:p>
        </w:tc>
      </w:tr>
    </w:tbl>
    <w:p w:rsidR="00B93D31" w:rsidRDefault="00E8158F">
      <w:pPr>
        <w:pStyle w:val="2"/>
      </w:pPr>
      <w:bookmarkStart w:id="73" w:name="_IDataCallback&lt;T&gt;"/>
      <w:bookmarkStart w:id="74" w:name="_Toc151996577"/>
      <w:r>
        <w:rPr>
          <w:rFonts w:hint="eastAsia"/>
        </w:rPr>
        <w:lastRenderedPageBreak/>
        <w:t>IResult</w:t>
      </w:r>
      <w:r w:rsidR="0024635C">
        <w:rPr>
          <w:rFonts w:hint="eastAsia"/>
        </w:rPr>
        <w:t>Callback&lt;T&gt;</w:t>
      </w:r>
      <w:bookmarkEnd w:id="74"/>
    </w:p>
    <w:bookmarkEnd w:id="73"/>
    <w:p w:rsidR="00B93D31" w:rsidRDefault="00B93D31"/>
    <w:p w:rsidR="00B93D31" w:rsidRDefault="0024635C">
      <w:pPr>
        <w:pStyle w:val="3"/>
        <w:rPr>
          <w:rFonts w:hint="default"/>
        </w:rPr>
      </w:pPr>
      <w:bookmarkStart w:id="75" w:name="_Toc151996578"/>
      <w:r>
        <w:t>Description</w:t>
      </w:r>
      <w:bookmarkEnd w:id="75"/>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76" w:name="_Toc151996579"/>
      <w:r>
        <w:t>Function</w:t>
      </w:r>
      <w:bookmarkEnd w:id="76"/>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77" w:name="_Toc151996580"/>
      <w:r>
        <w:rPr>
          <w:rFonts w:hint="eastAsia"/>
        </w:rPr>
        <w:t>CallbackData&lt;T&gt;</w:t>
      </w:r>
      <w:bookmarkEnd w:id="77"/>
    </w:p>
    <w:p w:rsidR="00B93D31" w:rsidRDefault="0024635C">
      <w:pPr>
        <w:pStyle w:val="3"/>
        <w:rPr>
          <w:rFonts w:hint="default"/>
        </w:rPr>
      </w:pPr>
      <w:bookmarkStart w:id="78" w:name="_Toc151996581"/>
      <w:r>
        <w:t>Description</w:t>
      </w:r>
      <w:bookmarkEnd w:id="78"/>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79" w:name="_Toc151996582"/>
      <w:r>
        <w:t>Fields</w:t>
      </w:r>
      <w:bookmarkEnd w:id="7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61959">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0" w:name="_LoginBean"/>
      <w:bookmarkStart w:id="81" w:name="_Toc151996583"/>
      <w:r>
        <w:rPr>
          <w:rFonts w:hint="eastAsia"/>
        </w:rPr>
        <w:t>LoginBean</w:t>
      </w:r>
      <w:bookmarkEnd w:id="81"/>
    </w:p>
    <w:p w:rsidR="00B93D31" w:rsidRDefault="0024635C">
      <w:pPr>
        <w:pStyle w:val="3"/>
        <w:rPr>
          <w:rFonts w:hint="default"/>
        </w:rPr>
      </w:pPr>
      <w:bookmarkStart w:id="82" w:name="_Toc151996584"/>
      <w:bookmarkEnd w:id="80"/>
      <w:r>
        <w:t>Description</w:t>
      </w:r>
      <w:bookmarkEnd w:id="82"/>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83" w:name="_Toc151996585"/>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84" w:name="_BatteryBean"/>
      <w:bookmarkStart w:id="85" w:name="_Toc151996586"/>
      <w:r>
        <w:rPr>
          <w:rFonts w:hint="eastAsia"/>
        </w:rPr>
        <w:t>BatteryBean</w:t>
      </w:r>
      <w:bookmarkEnd w:id="85"/>
    </w:p>
    <w:p w:rsidR="00B93D31" w:rsidRDefault="0024635C">
      <w:pPr>
        <w:pStyle w:val="3"/>
        <w:rPr>
          <w:rFonts w:hint="default"/>
        </w:rPr>
      </w:pPr>
      <w:bookmarkStart w:id="86" w:name="_Toc151996587"/>
      <w:bookmarkEnd w:id="84"/>
      <w:r>
        <w:t>Description</w:t>
      </w:r>
      <w:bookmarkEnd w:id="86"/>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87" w:name="_Toc151996588"/>
      <w:r>
        <w:t>Fields</w:t>
      </w:r>
      <w:bookmarkEnd w:id="8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88" w:name="_RealTimeData"/>
      <w:bookmarkStart w:id="89" w:name="_Toc151996589"/>
      <w:r>
        <w:rPr>
          <w:rFonts w:hint="eastAsia"/>
        </w:rPr>
        <w:t>RealTimeData</w:t>
      </w:r>
      <w:bookmarkEnd w:id="89"/>
    </w:p>
    <w:p w:rsidR="00B93D31" w:rsidRDefault="0024635C">
      <w:pPr>
        <w:pStyle w:val="3"/>
        <w:rPr>
          <w:rFonts w:hint="default"/>
        </w:rPr>
      </w:pPr>
      <w:bookmarkStart w:id="90" w:name="_Toc151996590"/>
      <w:bookmarkEnd w:id="88"/>
      <w:r>
        <w:t>Description</w:t>
      </w:r>
      <w:bookmarkEnd w:id="90"/>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91" w:name="_Toc151996591"/>
      <w:r>
        <w:t>Fields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1276"/>
        <w:gridCol w:w="5438"/>
      </w:tblGrid>
      <w:tr w:rsidR="00B93D31" w:rsidTr="0071213E">
        <w:tc>
          <w:tcPr>
            <w:tcW w:w="18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27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438"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438" w:type="dxa"/>
            <w:shd w:val="clear" w:color="auto" w:fill="auto"/>
            <w:vAlign w:val="center"/>
          </w:tcPr>
          <w:p w:rsidR="00B93D31" w:rsidRDefault="00261959">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rsidTr="0071213E">
        <w:tc>
          <w:tcPr>
            <w:tcW w:w="1809"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rsidTr="0071213E">
        <w:tc>
          <w:tcPr>
            <w:tcW w:w="1809" w:type="dxa"/>
            <w:shd w:val="clear" w:color="auto" w:fill="auto"/>
            <w:vAlign w:val="center"/>
          </w:tcPr>
          <w:p w:rsidR="00B93D31" w:rsidRDefault="002E057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temp</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r w:rsidR="00880B2E">
              <w:rPr>
                <w:rFonts w:ascii="Consolas" w:hAnsi="Consolas" w:hint="eastAsia"/>
                <w:color w:val="000000"/>
                <w:sz w:val="20"/>
                <w:highlight w:val="white"/>
                <w:shd w:val="clear" w:color="FFFFFF" w:fill="D9D9D9"/>
              </w:rPr>
              <w:t>,</w:t>
            </w:r>
            <w:r w:rsidR="00880B2E">
              <w:t xml:space="preserve"> </w:t>
            </w:r>
            <w:r w:rsidR="00880B2E" w:rsidRPr="00880B2E">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B93D31" w:rsidTr="0071213E">
        <w:tc>
          <w:tcPr>
            <w:tcW w:w="1809" w:type="dxa"/>
            <w:shd w:val="clear" w:color="auto" w:fill="auto"/>
            <w:vAlign w:val="center"/>
          </w:tcPr>
          <w:p w:rsidR="00B93D31" w:rsidRDefault="00340508">
            <w:pPr>
              <w:jc w:val="left"/>
              <w:rPr>
                <w:rFonts w:ascii="Consolas" w:hAnsi="Consolas"/>
                <w:color w:val="000000"/>
                <w:sz w:val="20"/>
                <w:highlight w:val="white"/>
                <w:shd w:val="clear" w:color="FFFFFF" w:fill="D9D9D9"/>
              </w:rPr>
            </w:pPr>
            <w:r>
              <w:t>humidity</w:t>
            </w:r>
          </w:p>
        </w:tc>
        <w:tc>
          <w:tcPr>
            <w:tcW w:w="1276"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r w:rsidR="00880B2E">
              <w:rPr>
                <w:rFonts w:ascii="Consolas" w:hAnsi="Consolas" w:hint="eastAsia"/>
                <w:color w:val="000000"/>
                <w:sz w:val="20"/>
                <w:highlight w:val="white"/>
                <w:shd w:val="clear" w:color="FFFFFF" w:fill="D9D9D9"/>
              </w:rPr>
              <w:t>,</w:t>
            </w:r>
            <w:r w:rsidR="00880B2E">
              <w:t xml:space="preserve"> </w:t>
            </w:r>
            <w:r w:rsidR="00880B2E" w:rsidRPr="00880B2E">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39354B" w:rsidTr="0071213E">
        <w:tc>
          <w:tcPr>
            <w:tcW w:w="1809"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1276"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39354B" w:rsidRDefault="0039354B" w:rsidP="00096962">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39354B" w:rsidRDefault="0039354B" w:rsidP="00096962">
            <w:pPr>
              <w:jc w:val="left"/>
              <w:rPr>
                <w:rFonts w:ascii="Consolas" w:hAnsi="Consolas"/>
                <w:color w:val="000000"/>
                <w:sz w:val="20"/>
                <w:highlight w:val="white"/>
              </w:rPr>
            </w:pPr>
            <w:r>
              <w:rPr>
                <w:rFonts w:ascii="Consolas" w:hAnsi="Consolas" w:hint="eastAsia"/>
                <w:color w:val="000000"/>
                <w:sz w:val="20"/>
                <w:highlight w:val="white"/>
              </w:rPr>
              <w:t>1: asleep</w:t>
            </w:r>
          </w:p>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39354B" w:rsidTr="0071213E">
        <w:tc>
          <w:tcPr>
            <w:tcW w:w="1809"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wakeFlag</w:t>
            </w:r>
          </w:p>
        </w:tc>
        <w:tc>
          <w:tcPr>
            <w:tcW w:w="1276" w:type="dxa"/>
            <w:shd w:val="clear" w:color="auto" w:fill="auto"/>
            <w:vAlign w:val="center"/>
          </w:tcPr>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5438" w:type="dxa"/>
            <w:shd w:val="clear" w:color="auto" w:fill="auto"/>
            <w:vAlign w:val="center"/>
          </w:tcPr>
          <w:p w:rsidR="0039354B" w:rsidRDefault="0039354B" w:rsidP="00096962">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39354B" w:rsidRDefault="0039354B" w:rsidP="00096962">
            <w:pPr>
              <w:jc w:val="left"/>
              <w:rPr>
                <w:rFonts w:ascii="Consolas" w:hAnsi="Consolas"/>
                <w:color w:val="000000"/>
                <w:sz w:val="20"/>
                <w:highlight w:val="white"/>
              </w:rPr>
            </w:pPr>
            <w:r>
              <w:rPr>
                <w:rFonts w:ascii="Consolas" w:hAnsi="Consolas" w:hint="eastAsia"/>
                <w:color w:val="000000"/>
                <w:sz w:val="20"/>
                <w:highlight w:val="white"/>
              </w:rPr>
              <w:t>1: awake</w:t>
            </w:r>
          </w:p>
          <w:p w:rsidR="0039354B" w:rsidRDefault="0039354B" w:rsidP="00096962">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bl>
    <w:p w:rsidR="00B93D31" w:rsidRDefault="00B93D31"/>
    <w:p w:rsidR="00B93D31" w:rsidRDefault="0024635C">
      <w:pPr>
        <w:pStyle w:val="2"/>
      </w:pPr>
      <w:bookmarkStart w:id="92" w:name="_OriginalData"/>
      <w:bookmarkStart w:id="93" w:name="_Toc151996592"/>
      <w:r>
        <w:rPr>
          <w:rFonts w:hint="eastAsia"/>
        </w:rPr>
        <w:t>OriginalData</w:t>
      </w:r>
      <w:bookmarkEnd w:id="93"/>
    </w:p>
    <w:p w:rsidR="00B93D31" w:rsidRDefault="0024635C">
      <w:pPr>
        <w:pStyle w:val="3"/>
        <w:rPr>
          <w:rFonts w:hint="default"/>
        </w:rPr>
      </w:pPr>
      <w:bookmarkStart w:id="94" w:name="_Toc151996593"/>
      <w:bookmarkEnd w:id="92"/>
      <w:r>
        <w:t>Description</w:t>
      </w:r>
      <w:bookmarkEnd w:id="94"/>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95" w:name="_Toc151996594"/>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96" w:name="_HistoryData"/>
      <w:bookmarkStart w:id="97" w:name="_Toc151996595"/>
      <w:r>
        <w:rPr>
          <w:rFonts w:hint="eastAsia"/>
        </w:rPr>
        <w:t>HistoryData</w:t>
      </w:r>
      <w:bookmarkEnd w:id="97"/>
    </w:p>
    <w:p w:rsidR="00B93D31" w:rsidRDefault="0024635C">
      <w:pPr>
        <w:pStyle w:val="3"/>
        <w:rPr>
          <w:rFonts w:hint="default"/>
        </w:rPr>
      </w:pPr>
      <w:bookmarkStart w:id="98" w:name="_Toc151996596"/>
      <w:bookmarkEnd w:id="96"/>
      <w:r>
        <w:t>Description</w:t>
      </w:r>
      <w:bookmarkEnd w:id="98"/>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99" w:name="_Toc151996597"/>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261959">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00" w:name="_Summary"/>
      <w:bookmarkStart w:id="101" w:name="_Toc151996598"/>
      <w:r>
        <w:rPr>
          <w:rFonts w:hint="eastAsia"/>
        </w:rPr>
        <w:t>Summary</w:t>
      </w:r>
      <w:bookmarkEnd w:id="101"/>
    </w:p>
    <w:p w:rsidR="00B93D31" w:rsidRDefault="0024635C">
      <w:pPr>
        <w:pStyle w:val="3"/>
        <w:rPr>
          <w:rFonts w:hint="default"/>
        </w:rPr>
      </w:pPr>
      <w:bookmarkStart w:id="102" w:name="_Toc151996599"/>
      <w:bookmarkEnd w:id="100"/>
      <w:r>
        <w:t>Description</w:t>
      </w:r>
      <w:bookmarkEnd w:id="102"/>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03" w:name="_Toc151996600"/>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04" w:name="_GoBack"/>
            <w:r>
              <w:rPr>
                <w:rFonts w:ascii="Consolas" w:hAnsi="Consolas" w:hint="eastAsia"/>
                <w:color w:val="000000"/>
                <w:sz w:val="20"/>
                <w:highlight w:val="white"/>
              </w:rPr>
              <w:t>(second)</w:t>
            </w:r>
            <w:bookmarkEnd w:id="104"/>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05" w:name="_Detail"/>
      <w:bookmarkStart w:id="106" w:name="_Toc151996601"/>
      <w:r>
        <w:rPr>
          <w:rFonts w:hint="eastAsia"/>
        </w:rPr>
        <w:t>Detail</w:t>
      </w:r>
      <w:bookmarkEnd w:id="106"/>
    </w:p>
    <w:p w:rsidR="00B93D31" w:rsidRDefault="0024635C">
      <w:pPr>
        <w:pStyle w:val="3"/>
        <w:rPr>
          <w:rFonts w:hint="default"/>
        </w:rPr>
      </w:pPr>
      <w:bookmarkStart w:id="107" w:name="_Toc151996602"/>
      <w:bookmarkEnd w:id="105"/>
      <w:r>
        <w:t>Description</w:t>
      </w:r>
      <w:bookmarkEnd w:id="107"/>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08" w:name="_Toc151996603"/>
      <w:r>
        <w:t>Fields</w:t>
      </w:r>
      <w:bookmarkEnd w:id="10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DD031F">
        <w:tc>
          <w:tcPr>
            <w:tcW w:w="2841" w:type="dxa"/>
            <w:shd w:val="clear" w:color="auto" w:fill="auto"/>
            <w:vAlign w:val="center"/>
          </w:tcPr>
          <w:p w:rsidR="00DD031F" w:rsidRPr="0006275F" w:rsidRDefault="00DD031F" w:rsidP="00096962">
            <w:pPr>
              <w:jc w:val="left"/>
              <w:rPr>
                <w:rFonts w:ascii="Consolas" w:hAnsi="Consolas"/>
                <w:color w:val="000000"/>
                <w:sz w:val="20"/>
                <w:highlight w:val="white"/>
              </w:rPr>
            </w:pPr>
            <w:r>
              <w:rPr>
                <w:rFonts w:ascii="Consolas" w:hAnsi="Consolas" w:hint="eastAsia"/>
                <w:color w:val="000000"/>
                <w:sz w:val="20"/>
                <w:highlight w:val="white"/>
              </w:rPr>
              <w:t>h</w:t>
            </w:r>
            <w:r w:rsidRPr="0006275F">
              <w:rPr>
                <w:rFonts w:ascii="Consolas" w:hAnsi="Consolas" w:hint="eastAsia"/>
                <w:color w:val="000000"/>
                <w:sz w:val="20"/>
                <w:highlight w:val="white"/>
              </w:rPr>
              <w:t>umidity</w:t>
            </w:r>
          </w:p>
        </w:tc>
        <w:tc>
          <w:tcPr>
            <w:tcW w:w="2841" w:type="dxa"/>
            <w:shd w:val="clear" w:color="auto" w:fill="auto"/>
            <w:vAlign w:val="center"/>
          </w:tcPr>
          <w:p w:rsidR="00DD031F" w:rsidRDefault="00DD031F">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D031F" w:rsidRDefault="00DD031F">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r>
              <w:t xml:space="preserve"> </w:t>
            </w:r>
            <w:r w:rsidRPr="0093584A">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r w:rsidR="00DD031F">
        <w:tc>
          <w:tcPr>
            <w:tcW w:w="2841" w:type="dxa"/>
            <w:shd w:val="clear" w:color="auto" w:fill="auto"/>
            <w:vAlign w:val="center"/>
          </w:tcPr>
          <w:p w:rsidR="00DD031F" w:rsidRPr="0006275F" w:rsidRDefault="00DD031F" w:rsidP="00096962">
            <w:pPr>
              <w:jc w:val="left"/>
              <w:rPr>
                <w:rFonts w:ascii="Consolas" w:hAnsi="Consolas"/>
                <w:color w:val="000000"/>
                <w:sz w:val="20"/>
                <w:highlight w:val="white"/>
              </w:rPr>
            </w:pPr>
            <w:r>
              <w:rPr>
                <w:rFonts w:ascii="Consolas" w:hAnsi="Consolas" w:hint="eastAsia"/>
                <w:color w:val="000000"/>
                <w:sz w:val="20"/>
                <w:highlight w:val="white"/>
              </w:rPr>
              <w:t>t</w:t>
            </w:r>
            <w:r w:rsidRPr="0006275F">
              <w:rPr>
                <w:rFonts w:ascii="Consolas" w:hAnsi="Consolas" w:hint="eastAsia"/>
                <w:color w:val="000000"/>
                <w:sz w:val="20"/>
                <w:highlight w:val="white"/>
              </w:rPr>
              <w:t>emp</w:t>
            </w:r>
          </w:p>
        </w:tc>
        <w:tc>
          <w:tcPr>
            <w:tcW w:w="2841" w:type="dxa"/>
            <w:shd w:val="clear" w:color="auto" w:fill="auto"/>
            <w:vAlign w:val="center"/>
          </w:tcPr>
          <w:p w:rsidR="00DD031F" w:rsidRDefault="00DD031F">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DD031F" w:rsidRDefault="00DD031F">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r>
              <w:t xml:space="preserve"> </w:t>
            </w:r>
            <w:r w:rsidRPr="0093584A">
              <w:rPr>
                <w:rFonts w:ascii="Consolas" w:hAnsi="Consolas"/>
                <w:color w:val="000000"/>
                <w:sz w:val="20"/>
                <w:shd w:val="clear" w:color="FFFFFF" w:fill="D9D9D9"/>
              </w:rPr>
              <w:t>This device does not support</w:t>
            </w:r>
            <w:r>
              <w:rPr>
                <w:rFonts w:ascii="Consolas" w:hAnsi="Consolas" w:hint="eastAsia"/>
                <w:color w:val="000000"/>
                <w:sz w:val="20"/>
                <w:highlight w:val="white"/>
                <w:shd w:val="clear" w:color="FFFFFF" w:fill="D9D9D9"/>
              </w:rPr>
              <w:t>)</w:t>
            </w:r>
          </w:p>
        </w:tc>
      </w:tr>
    </w:tbl>
    <w:p w:rsidR="00B93D31" w:rsidRDefault="0024635C">
      <w:pPr>
        <w:pStyle w:val="2"/>
      </w:pPr>
      <w:bookmarkStart w:id="109" w:name="_Analysis"/>
      <w:bookmarkStart w:id="110" w:name="_Toc151996604"/>
      <w:r>
        <w:rPr>
          <w:rFonts w:hint="eastAsia"/>
        </w:rPr>
        <w:lastRenderedPageBreak/>
        <w:t>Analysis</w:t>
      </w:r>
      <w:bookmarkEnd w:id="110"/>
    </w:p>
    <w:p w:rsidR="00B93D31" w:rsidRDefault="0024635C">
      <w:pPr>
        <w:pStyle w:val="3"/>
        <w:rPr>
          <w:rFonts w:hint="default"/>
        </w:rPr>
      </w:pPr>
      <w:bookmarkStart w:id="111" w:name="_Toc151996605"/>
      <w:bookmarkEnd w:id="109"/>
      <w:r>
        <w:t>Description</w:t>
      </w:r>
      <w:bookmarkEnd w:id="111"/>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12" w:name="_Toc151996606"/>
      <w:r>
        <w:t>Fields</w:t>
      </w:r>
      <w:bookmarkEnd w:id="11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69"/>
        <w:gridCol w:w="992"/>
        <w:gridCol w:w="4162"/>
      </w:tblGrid>
      <w:tr w:rsidR="00B93D31" w:rsidTr="00DB281B">
        <w:tc>
          <w:tcPr>
            <w:tcW w:w="336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6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rsidTr="00DB281B">
        <w:tc>
          <w:tcPr>
            <w:tcW w:w="3369"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heartBeatPauseTimes</w:t>
            </w:r>
          </w:p>
        </w:tc>
        <w:tc>
          <w:tcPr>
            <w:tcW w:w="99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hint="eastAsia"/>
                <w:strike/>
                <w:color w:val="000000"/>
                <w:sz w:val="20"/>
                <w:highlight w:val="white"/>
              </w:rPr>
              <w:t>int</w:t>
            </w:r>
          </w:p>
        </w:tc>
        <w:tc>
          <w:tcPr>
            <w:tcW w:w="4162" w:type="dxa"/>
            <w:shd w:val="clear" w:color="auto" w:fill="auto"/>
            <w:vAlign w:val="center"/>
          </w:tcPr>
          <w:p w:rsidR="00055E44" w:rsidRPr="00DB281B" w:rsidRDefault="00055E44" w:rsidP="006D18F3">
            <w:pPr>
              <w:jc w:val="left"/>
              <w:rPr>
                <w:rFonts w:ascii="Consolas" w:hAnsi="Consolas"/>
                <w:strike/>
                <w:color w:val="000000"/>
                <w:sz w:val="20"/>
                <w:highlight w:val="white"/>
              </w:rPr>
            </w:pPr>
            <w:r w:rsidRPr="00DB281B">
              <w:rPr>
                <w:rFonts w:ascii="Consolas" w:hAnsi="Consolas"/>
                <w:strike/>
                <w:color w:val="000000"/>
                <w:sz w:val="20"/>
              </w:rPr>
              <w:t>Counts of Heat beat Pause</w:t>
            </w:r>
            <w:r w:rsidR="00DB281B">
              <w:rPr>
                <w:rFonts w:ascii="Consolas" w:hAnsi="Consolas" w:hint="eastAsia"/>
                <w:strike/>
                <w:color w:val="000000"/>
                <w:sz w:val="20"/>
                <w:highlight w:val="white"/>
              </w:rPr>
              <w:t>(</w:t>
            </w:r>
            <w:r w:rsidR="00DB281B" w:rsidRPr="00B26C10">
              <w:rPr>
                <w:rFonts w:ascii="Consolas" w:hAnsi="Consolas"/>
                <w:strike/>
                <w:color w:val="000000"/>
                <w:sz w:val="20"/>
              </w:rPr>
              <w:t>Deprecated</w:t>
            </w:r>
            <w:r w:rsidR="00DB28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rsidTr="00DB281B">
        <w:trPr>
          <w:trHeight w:val="332"/>
        </w:trPr>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rsidTr="00DB281B">
        <w:tc>
          <w:tcPr>
            <w:tcW w:w="3369"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hint="eastAsia"/>
                <w:strike/>
                <w:color w:val="000000"/>
                <w:sz w:val="20"/>
                <w:highlight w:val="white"/>
              </w:rPr>
              <w:t>breathPauseAllTime</w:t>
            </w:r>
          </w:p>
        </w:tc>
        <w:tc>
          <w:tcPr>
            <w:tcW w:w="992"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hint="eastAsia"/>
                <w:strike/>
                <w:color w:val="000000"/>
                <w:sz w:val="20"/>
                <w:highlight w:val="white"/>
              </w:rPr>
              <w:t>int</w:t>
            </w:r>
          </w:p>
        </w:tc>
        <w:tc>
          <w:tcPr>
            <w:tcW w:w="4162" w:type="dxa"/>
            <w:shd w:val="clear" w:color="auto" w:fill="auto"/>
            <w:vAlign w:val="center"/>
          </w:tcPr>
          <w:p w:rsidR="00055E44" w:rsidRPr="001B05BC" w:rsidRDefault="00055E44" w:rsidP="006D18F3">
            <w:pPr>
              <w:jc w:val="left"/>
              <w:rPr>
                <w:rFonts w:ascii="Consolas" w:hAnsi="Consolas"/>
                <w:strike/>
                <w:color w:val="000000"/>
                <w:sz w:val="20"/>
                <w:highlight w:val="white"/>
              </w:rPr>
            </w:pPr>
            <w:r w:rsidRPr="001B05BC">
              <w:rPr>
                <w:rFonts w:ascii="Consolas" w:hAnsi="Consolas"/>
                <w:strike/>
                <w:color w:val="000000"/>
                <w:sz w:val="20"/>
              </w:rPr>
              <w:t>Duration of Apnea(Unit:seconds)</w:t>
            </w:r>
            <w:r w:rsidR="001B05BC">
              <w:rPr>
                <w:rFonts w:ascii="Consolas" w:hAnsi="Consolas" w:hint="eastAsia"/>
                <w:strike/>
                <w:color w:val="000000"/>
                <w:sz w:val="20"/>
                <w:highlight w:val="white"/>
              </w:rPr>
              <w:t xml:space="preserve"> (</w:t>
            </w:r>
            <w:r w:rsidR="001B05BC" w:rsidRPr="00B26C10">
              <w:rPr>
                <w:rFonts w:ascii="Consolas" w:hAnsi="Consolas"/>
                <w:strike/>
                <w:color w:val="000000"/>
                <w:sz w:val="20"/>
              </w:rPr>
              <w:t>Deprecated</w:t>
            </w:r>
            <w:r w:rsidR="001B05BC">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heartBeatPauseAllTime</w:t>
            </w:r>
          </w:p>
        </w:tc>
        <w:tc>
          <w:tcPr>
            <w:tcW w:w="99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hint="eastAsia"/>
                <w:strike/>
                <w:color w:val="000000"/>
                <w:sz w:val="20"/>
                <w:highlight w:val="white"/>
              </w:rPr>
              <w:t>int</w:t>
            </w:r>
          </w:p>
        </w:tc>
        <w:tc>
          <w:tcPr>
            <w:tcW w:w="4162" w:type="dxa"/>
            <w:shd w:val="clear" w:color="auto" w:fill="auto"/>
            <w:vAlign w:val="center"/>
          </w:tcPr>
          <w:p w:rsidR="00055E44" w:rsidRPr="00B5791B" w:rsidRDefault="00055E44" w:rsidP="006D18F3">
            <w:pPr>
              <w:jc w:val="left"/>
              <w:rPr>
                <w:rFonts w:ascii="Consolas" w:hAnsi="Consolas"/>
                <w:strike/>
                <w:color w:val="000000"/>
                <w:sz w:val="20"/>
                <w:highlight w:val="white"/>
              </w:rPr>
            </w:pPr>
            <w:r w:rsidRPr="00B5791B">
              <w:rPr>
                <w:rFonts w:ascii="Consolas" w:hAnsi="Consolas"/>
                <w:strike/>
                <w:color w:val="000000"/>
                <w:sz w:val="20"/>
              </w:rPr>
              <w:t>Duration of heart beat pause)(Unit:seconds)</w:t>
            </w:r>
            <w:r w:rsidR="00B5791B">
              <w:rPr>
                <w:rFonts w:ascii="Consolas" w:hAnsi="Consolas" w:hint="eastAsia"/>
                <w:strike/>
                <w:color w:val="000000"/>
                <w:sz w:val="20"/>
                <w:highlight w:val="white"/>
              </w:rPr>
              <w:t xml:space="preserve"> (</w:t>
            </w:r>
            <w:r w:rsidR="00B5791B" w:rsidRPr="00B26C10">
              <w:rPr>
                <w:rFonts w:ascii="Consolas" w:hAnsi="Consolas"/>
                <w:strike/>
                <w:color w:val="000000"/>
                <w:sz w:val="20"/>
              </w:rPr>
              <w:t>Deprecated</w:t>
            </w:r>
            <w:r w:rsidR="00B5791B">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hint="eastAsia"/>
                <w:strike/>
                <w:color w:val="000000"/>
                <w:sz w:val="20"/>
                <w:highlight w:val="white"/>
              </w:rPr>
              <w:t>outOfBedDuration</w:t>
            </w:r>
          </w:p>
        </w:tc>
        <w:tc>
          <w:tcPr>
            <w:tcW w:w="992"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hint="eastAsia"/>
                <w:strike/>
                <w:color w:val="000000"/>
                <w:sz w:val="20"/>
                <w:highlight w:val="white"/>
              </w:rPr>
              <w:t>int</w:t>
            </w:r>
          </w:p>
        </w:tc>
        <w:tc>
          <w:tcPr>
            <w:tcW w:w="4162" w:type="dxa"/>
            <w:shd w:val="clear" w:color="auto" w:fill="auto"/>
            <w:vAlign w:val="center"/>
          </w:tcPr>
          <w:p w:rsidR="00055E44" w:rsidRPr="00782A45" w:rsidRDefault="00055E44" w:rsidP="006D18F3">
            <w:pPr>
              <w:jc w:val="left"/>
              <w:rPr>
                <w:rFonts w:ascii="Consolas" w:hAnsi="Consolas"/>
                <w:strike/>
                <w:color w:val="000000"/>
                <w:sz w:val="20"/>
                <w:highlight w:val="white"/>
              </w:rPr>
            </w:pPr>
            <w:r w:rsidRPr="00782A45">
              <w:rPr>
                <w:rFonts w:ascii="Consolas" w:hAnsi="Consolas"/>
                <w:strike/>
                <w:color w:val="000000"/>
                <w:sz w:val="20"/>
              </w:rPr>
              <w:t>Duration of leaving bed(Unit:min)</w:t>
            </w:r>
            <w:r w:rsidR="00782A45" w:rsidRPr="00782A45">
              <w:rPr>
                <w:rFonts w:ascii="Consolas" w:hAnsi="Consolas" w:hint="eastAsia"/>
                <w:strike/>
                <w:color w:val="000000"/>
                <w:sz w:val="20"/>
                <w:highlight w:val="white"/>
              </w:rPr>
              <w:t xml:space="preserve"> (</w:t>
            </w:r>
            <w:r w:rsidR="00782A45" w:rsidRPr="00782A45">
              <w:rPr>
                <w:rFonts w:ascii="Consolas" w:hAnsi="Consolas"/>
                <w:strike/>
                <w:color w:val="000000"/>
                <w:sz w:val="20"/>
              </w:rPr>
              <w:t>Deprecated</w:t>
            </w:r>
            <w:r w:rsidR="00782A45" w:rsidRPr="00782A45">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Duration of </w:t>
            </w:r>
            <w:r>
              <w:rPr>
                <w:rFonts w:ascii="Consolas" w:hAnsi="Consolas"/>
                <w:color w:val="000000"/>
                <w:sz w:val="20"/>
              </w:rPr>
              <w:lastRenderedPageBreak/>
              <w:t>tachycardia(Unit:seconds)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heartBeatRateSlowAllTime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4162"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rsidTr="00DB281B">
        <w:tc>
          <w:tcPr>
            <w:tcW w:w="3369"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heartRateStatusAry</w:t>
            </w:r>
          </w:p>
        </w:tc>
        <w:tc>
          <w:tcPr>
            <w:tcW w:w="992" w:type="dxa"/>
            <w:shd w:val="clear" w:color="auto" w:fill="auto"/>
            <w:vAlign w:val="center"/>
          </w:tcPr>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int[]</w:t>
            </w:r>
          </w:p>
        </w:tc>
        <w:tc>
          <w:tcPr>
            <w:tcW w:w="4162" w:type="dxa"/>
            <w:shd w:val="clear" w:color="auto" w:fill="auto"/>
            <w:vAlign w:val="center"/>
          </w:tcPr>
          <w:p w:rsidR="00055E44" w:rsidRPr="00C944F4" w:rsidRDefault="00055E44" w:rsidP="006D18F3">
            <w:pPr>
              <w:rPr>
                <w:strike/>
                <w:color w:val="333333"/>
              </w:rPr>
            </w:pPr>
            <w:r w:rsidRPr="00C944F4">
              <w:rPr>
                <w:rFonts w:hint="eastAsia"/>
                <w:strike/>
                <w:color w:val="333333"/>
              </w:rPr>
              <w:t xml:space="preserve">Heart beat pause, </w:t>
            </w:r>
            <w:r w:rsidRPr="00C944F4">
              <w:rPr>
                <w:rFonts w:ascii="Consolas" w:hAnsi="Consolas" w:hint="eastAsia"/>
                <w:strike/>
                <w:color w:val="000000"/>
                <w:sz w:val="20"/>
              </w:rPr>
              <w:t>It used to draw the graph</w:t>
            </w:r>
          </w:p>
          <w:p w:rsidR="00055E44" w:rsidRPr="00C944F4" w:rsidRDefault="00055E44" w:rsidP="006D18F3">
            <w:pPr>
              <w:rPr>
                <w:strike/>
                <w:color w:val="333333"/>
              </w:rPr>
            </w:pPr>
            <w:r w:rsidRPr="00C944F4">
              <w:rPr>
                <w:rFonts w:hint="eastAsia"/>
                <w:strike/>
                <w:color w:val="333333"/>
              </w:rPr>
              <w:t>Example:</w:t>
            </w:r>
          </w:p>
          <w:p w:rsidR="00055E44" w:rsidRPr="00C944F4" w:rsidRDefault="00055E44" w:rsidP="006D18F3">
            <w:pPr>
              <w:jc w:val="left"/>
              <w:rPr>
                <w:rFonts w:ascii="Consolas" w:hAnsi="Consolas"/>
                <w:strike/>
                <w:color w:val="000000"/>
                <w:sz w:val="20"/>
                <w:highlight w:val="white"/>
              </w:rPr>
            </w:pPr>
            <w:r w:rsidRPr="00C944F4">
              <w:rPr>
                <w:rFonts w:ascii="Consolas" w:hAnsi="Consolas" w:hint="eastAsia"/>
                <w:strike/>
                <w:color w:val="000000"/>
                <w:sz w:val="20"/>
                <w:highlight w:val="white"/>
              </w:rPr>
              <w:t>[0,0,1,0,2]</w:t>
            </w:r>
          </w:p>
          <w:p w:rsidR="00055E44" w:rsidRPr="00C944F4" w:rsidRDefault="00055E44" w:rsidP="006D18F3">
            <w:pPr>
              <w:rPr>
                <w:strike/>
              </w:rPr>
            </w:pPr>
            <w:r w:rsidRPr="00C944F4">
              <w:rPr>
                <w:rFonts w:ascii="Consolas" w:hAnsi="Consolas"/>
                <w:strike/>
                <w:color w:val="000000"/>
                <w:sz w:val="20"/>
                <w:highlight w:val="white"/>
              </w:rPr>
              <w:t>0</w:t>
            </w:r>
            <w:r w:rsidRPr="00C944F4">
              <w:rPr>
                <w:rFonts w:ascii="Consolas" w:hAnsi="Consolas" w:hint="eastAsia"/>
                <w:strike/>
                <w:color w:val="000000"/>
                <w:sz w:val="20"/>
              </w:rPr>
              <w:t xml:space="preserve">: </w:t>
            </w:r>
            <w:r w:rsidRPr="00C944F4">
              <w:rPr>
                <w:rFonts w:ascii="Consolas" w:hAnsi="Consolas"/>
                <w:strike/>
                <w:color w:val="000000"/>
                <w:sz w:val="20"/>
                <w:highlight w:val="white"/>
              </w:rPr>
              <w:t>nothing</w:t>
            </w:r>
            <w:r w:rsidRPr="00C944F4">
              <w:rPr>
                <w:rFonts w:hint="eastAsia"/>
                <w:strike/>
              </w:rPr>
              <w:t xml:space="preserve"> </w:t>
            </w:r>
          </w:p>
          <w:p w:rsidR="00055E44" w:rsidRPr="00C944F4" w:rsidRDefault="00055E44" w:rsidP="006D18F3">
            <w:pPr>
              <w:jc w:val="left"/>
              <w:rPr>
                <w:rFonts w:ascii="Consolas" w:hAnsi="Consolas"/>
                <w:strike/>
                <w:color w:val="000000"/>
                <w:sz w:val="20"/>
                <w:highlight w:val="white"/>
              </w:rPr>
            </w:pPr>
            <w:r w:rsidRPr="00C944F4">
              <w:rPr>
                <w:rFonts w:ascii="Consolas" w:hAnsi="Consolas"/>
                <w:strike/>
                <w:color w:val="000000"/>
                <w:sz w:val="20"/>
                <w:highlight w:val="white"/>
              </w:rPr>
              <w:t>O</w:t>
            </w:r>
            <w:r w:rsidRPr="00C944F4">
              <w:rPr>
                <w:rFonts w:ascii="Consolas" w:hAnsi="Consolas" w:hint="eastAsia"/>
                <w:strike/>
                <w:color w:val="000000"/>
                <w:sz w:val="20"/>
                <w:highlight w:val="white"/>
              </w:rPr>
              <w:t xml:space="preserve">ther: </w:t>
            </w:r>
            <w:r w:rsidRPr="00C944F4">
              <w:rPr>
                <w:rFonts w:hint="eastAsia"/>
                <w:strike/>
                <w:color w:val="333333"/>
              </w:rPr>
              <w:t xml:space="preserve">Duration of </w:t>
            </w:r>
            <w:r w:rsidRPr="00C944F4">
              <w:rPr>
                <w:strike/>
                <w:color w:val="333333"/>
              </w:rPr>
              <w:t>Heat beat Pause</w:t>
            </w:r>
            <w:r w:rsidRPr="00C944F4">
              <w:rPr>
                <w:rFonts w:hint="eastAsia"/>
                <w:strike/>
                <w:color w:val="333333"/>
              </w:rPr>
              <w:t xml:space="preserve"> in this minute(Unit:seconds)</w:t>
            </w:r>
            <w:r w:rsidR="00C944F4">
              <w:rPr>
                <w:rFonts w:ascii="Consolas" w:hAnsi="Consolas" w:hint="eastAsia"/>
                <w:strike/>
                <w:color w:val="000000"/>
                <w:sz w:val="20"/>
                <w:highlight w:val="white"/>
              </w:rPr>
              <w:t xml:space="preserve"> (</w:t>
            </w:r>
            <w:r w:rsidR="00C944F4" w:rsidRPr="00B26C10">
              <w:rPr>
                <w:rFonts w:ascii="Consolas" w:hAnsi="Consolas"/>
                <w:strike/>
                <w:color w:val="000000"/>
                <w:sz w:val="20"/>
              </w:rPr>
              <w:t>Deprecated</w:t>
            </w:r>
            <w:r w:rsidR="00C944F4">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lastRenderedPageBreak/>
              <w:t>leftBedStatusAry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ther: the times of turning over</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scaArray</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4162"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4162"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rsidTr="00DB281B">
        <w:tc>
          <w:tcPr>
            <w:tcW w:w="3369"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md_heart_stop_decrease_scale</w:t>
            </w:r>
          </w:p>
        </w:tc>
        <w:tc>
          <w:tcPr>
            <w:tcW w:w="99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short</w:t>
            </w:r>
          </w:p>
        </w:tc>
        <w:tc>
          <w:tcPr>
            <w:tcW w:w="4162" w:type="dxa"/>
            <w:shd w:val="clear" w:color="auto" w:fill="auto"/>
            <w:vAlign w:val="center"/>
          </w:tcPr>
          <w:p w:rsidR="00055E44" w:rsidRPr="000C0488" w:rsidRDefault="00055E44" w:rsidP="006D18F3">
            <w:pPr>
              <w:jc w:val="left"/>
              <w:rPr>
                <w:rFonts w:ascii="Consolas" w:hAnsi="Consolas"/>
                <w:strike/>
                <w:color w:val="000000"/>
                <w:sz w:val="20"/>
                <w:highlight w:val="white"/>
              </w:rPr>
            </w:pPr>
            <w:r w:rsidRPr="000C0488">
              <w:rPr>
                <w:rFonts w:ascii="Consolas" w:hAnsi="Consolas" w:hint="eastAsia"/>
                <w:strike/>
                <w:color w:val="000000"/>
                <w:sz w:val="20"/>
                <w:highlight w:val="white"/>
              </w:rPr>
              <w:t>Score Deduction:Score Deduction due to Heart beat stop</w:t>
            </w:r>
            <w:r w:rsidR="000C0488">
              <w:rPr>
                <w:rFonts w:ascii="Consolas" w:hAnsi="Consolas" w:hint="eastAsia"/>
                <w:strike/>
                <w:color w:val="000000"/>
                <w:sz w:val="20"/>
                <w:highlight w:val="white"/>
              </w:rPr>
              <w:t>(</w:t>
            </w:r>
            <w:r w:rsidR="000C0488" w:rsidRPr="00B26C10">
              <w:rPr>
                <w:rFonts w:ascii="Consolas" w:hAnsi="Consolas"/>
                <w:strike/>
                <w:color w:val="000000"/>
                <w:sz w:val="20"/>
              </w:rPr>
              <w:t>Deprecated</w:t>
            </w:r>
            <w:r w:rsidR="000C0488">
              <w:rPr>
                <w:rFonts w:ascii="Consolas" w:hAnsi="Consolas" w:hint="eastAsia"/>
                <w:strike/>
                <w:color w:val="000000"/>
                <w:sz w:val="20"/>
                <w:highlight w:val="white"/>
              </w:rPr>
              <w: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Deduction due to </w:t>
            </w:r>
            <w:r>
              <w:rPr>
                <w:rFonts w:ascii="Consolas" w:hAnsi="Consolas" w:hint="eastAsia"/>
                <w:color w:val="000000"/>
                <w:sz w:val="20"/>
                <w:highlight w:val="white"/>
              </w:rPr>
              <w:lastRenderedPageBreak/>
              <w:t>slow breathing</w:t>
            </w:r>
          </w:p>
        </w:tc>
      </w:tr>
      <w:tr w:rsidR="00055E44" w:rsidTr="00DB281B">
        <w:tc>
          <w:tcPr>
            <w:tcW w:w="3369"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md_breath_high_decrease_scale</w:t>
            </w:r>
          </w:p>
        </w:tc>
        <w:tc>
          <w:tcPr>
            <w:tcW w:w="99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4162"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bl>
    <w:p w:rsidR="00B93D31" w:rsidRDefault="0024635C">
      <w:pPr>
        <w:pStyle w:val="2"/>
      </w:pPr>
      <w:bookmarkStart w:id="113" w:name="_SleepStatusType"/>
      <w:bookmarkStart w:id="114" w:name="_Toc151996607"/>
      <w:r>
        <w:rPr>
          <w:rFonts w:hint="eastAsia"/>
        </w:rPr>
        <w:t>SleepStatusType</w:t>
      </w:r>
      <w:bookmarkEnd w:id="114"/>
    </w:p>
    <w:p w:rsidR="00B93D31" w:rsidRDefault="0024635C">
      <w:pPr>
        <w:pStyle w:val="3"/>
        <w:rPr>
          <w:rFonts w:hint="default"/>
        </w:rPr>
      </w:pPr>
      <w:bookmarkStart w:id="115" w:name="_Toc151996608"/>
      <w:bookmarkEnd w:id="113"/>
      <w:r>
        <w:t>Description</w:t>
      </w:r>
      <w:bookmarkEnd w:id="115"/>
      <w:r w:rsidR="00261959">
        <w:fldChar w:fldCharType="begin"/>
      </w:r>
      <w:r w:rsidR="00261959">
        <w:instrText>HYPERLINK "http://fanyi.baidu.com/?aldtype=23" \l "zh/en/javascript:void(0);" \o "添加到收藏夹"</w:instrText>
      </w:r>
      <w:r w:rsidR="00261959">
        <w:rPr>
          <w:rFonts w:hint="default"/>
        </w:rPr>
        <w:fldChar w:fldCharType="separate"/>
      </w:r>
      <w:r w:rsidR="00261959">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16" w:name="_Toc151996609"/>
      <w:r>
        <w:t>Fields</w:t>
      </w:r>
      <w:bookmarkEnd w:id="11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993"/>
        <w:gridCol w:w="992"/>
        <w:gridCol w:w="4159"/>
      </w:tblGrid>
      <w:tr w:rsidR="00B93D31" w:rsidTr="00EC5FD6">
        <w:tc>
          <w:tcPr>
            <w:tcW w:w="237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992"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15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rsidTr="00EC5FD6">
        <w:tc>
          <w:tcPr>
            <w:tcW w:w="2376"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SLEEP_H_STOP</w:t>
            </w:r>
          </w:p>
        </w:tc>
        <w:tc>
          <w:tcPr>
            <w:tcW w:w="993"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byte</w:t>
            </w:r>
          </w:p>
        </w:tc>
        <w:tc>
          <w:tcPr>
            <w:tcW w:w="992"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0x03</w:t>
            </w:r>
          </w:p>
        </w:tc>
        <w:tc>
          <w:tcPr>
            <w:tcW w:w="4159" w:type="dxa"/>
            <w:shd w:val="clear" w:color="auto" w:fill="auto"/>
            <w:vAlign w:val="center"/>
          </w:tcPr>
          <w:p w:rsidR="00B93D31" w:rsidRPr="00EC5FD6" w:rsidRDefault="0024635C">
            <w:pPr>
              <w:jc w:val="left"/>
              <w:rPr>
                <w:rFonts w:ascii="Consolas" w:hAnsi="Consolas"/>
                <w:strike/>
                <w:color w:val="000000"/>
                <w:sz w:val="20"/>
                <w:highlight w:val="white"/>
              </w:rPr>
            </w:pPr>
            <w:r w:rsidRPr="00EC5FD6">
              <w:rPr>
                <w:rFonts w:ascii="Consolas" w:hAnsi="Consolas" w:hint="eastAsia"/>
                <w:strike/>
                <w:color w:val="000000"/>
                <w:sz w:val="20"/>
                <w:highlight w:val="white"/>
              </w:rPr>
              <w:t>Heartbeat pause</w:t>
            </w:r>
            <w:r w:rsidR="00B26C10">
              <w:rPr>
                <w:rFonts w:ascii="Consolas" w:hAnsi="Consolas" w:hint="eastAsia"/>
                <w:strike/>
                <w:color w:val="000000"/>
                <w:sz w:val="20"/>
                <w:highlight w:val="white"/>
              </w:rPr>
              <w:t>(</w:t>
            </w:r>
            <w:r w:rsidR="00B26C10" w:rsidRPr="00B26C10">
              <w:rPr>
                <w:rFonts w:ascii="Consolas" w:hAnsi="Consolas"/>
                <w:strike/>
                <w:color w:val="000000"/>
                <w:sz w:val="20"/>
              </w:rPr>
              <w:t>Deprecated</w:t>
            </w:r>
            <w:r w:rsidR="00B26C10">
              <w:rPr>
                <w:rFonts w:ascii="Consolas" w:hAnsi="Consolas" w:hint="eastAsia"/>
                <w:strike/>
                <w:color w:val="000000"/>
                <w:sz w:val="20"/>
                <w:highlight w:val="white"/>
              </w:rPr>
              <w: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rsidTr="00EC5FD6">
        <w:tc>
          <w:tcPr>
            <w:tcW w:w="2376"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993"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4159"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B25" w:rsidRDefault="002E4B25" w:rsidP="00B93D31">
      <w:r>
        <w:separator/>
      </w:r>
    </w:p>
  </w:endnote>
  <w:endnote w:type="continuationSeparator" w:id="0">
    <w:p w:rsidR="002E4B25" w:rsidRDefault="002E4B25"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261959">
      <w:rPr>
        <w:rFonts w:hint="eastAsia"/>
      </w:rPr>
      <w:fldChar w:fldCharType="begin"/>
    </w:r>
    <w:r>
      <w:rPr>
        <w:rFonts w:hint="eastAsia"/>
      </w:rPr>
      <w:instrText xml:space="preserve"> PAGE  \* MERGEFORMAT </w:instrText>
    </w:r>
    <w:r w:rsidR="00261959">
      <w:rPr>
        <w:rFonts w:hint="eastAsia"/>
      </w:rPr>
      <w:fldChar w:fldCharType="separate"/>
    </w:r>
    <w:r>
      <w:rPr>
        <w:rFonts w:hint="eastAsia"/>
      </w:rPr>
      <w:t>2</w:t>
    </w:r>
    <w:r w:rsidR="00261959">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261959">
      <w:rPr>
        <w:rFonts w:hint="eastAsia"/>
      </w:rPr>
      <w:fldChar w:fldCharType="begin"/>
    </w:r>
    <w:r>
      <w:rPr>
        <w:rFonts w:hint="eastAsia"/>
      </w:rPr>
      <w:instrText xml:space="preserve"> PAGE  \* MERGEFORMAT </w:instrText>
    </w:r>
    <w:r w:rsidR="00261959">
      <w:rPr>
        <w:rFonts w:hint="eastAsia"/>
      </w:rPr>
      <w:fldChar w:fldCharType="separate"/>
    </w:r>
    <w:r w:rsidR="00BA732E">
      <w:rPr>
        <w:noProof/>
      </w:rPr>
      <w:t>1</w:t>
    </w:r>
    <w:r w:rsidR="00261959">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A732E">
        <w:rPr>
          <w:noProof/>
        </w:rPr>
        <w:t>20</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261959">
      <w:rPr>
        <w:rFonts w:hint="eastAsia"/>
      </w:rPr>
      <w:fldChar w:fldCharType="begin"/>
    </w:r>
    <w:r>
      <w:rPr>
        <w:rFonts w:hint="eastAsia"/>
      </w:rPr>
      <w:instrText xml:space="preserve"> PAGE  \* MERGEFORMAT </w:instrText>
    </w:r>
    <w:r w:rsidR="00261959">
      <w:rPr>
        <w:rFonts w:hint="eastAsia"/>
      </w:rPr>
      <w:fldChar w:fldCharType="separate"/>
    </w:r>
    <w:r w:rsidR="00BA732E">
      <w:rPr>
        <w:noProof/>
      </w:rPr>
      <w:t>4</w:t>
    </w:r>
    <w:r w:rsidR="00261959">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A732E">
        <w:rPr>
          <w:noProof/>
        </w:rPr>
        <w:t>20</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261959">
      <w:rPr>
        <w:rFonts w:hint="eastAsia"/>
      </w:rPr>
      <w:fldChar w:fldCharType="begin"/>
    </w:r>
    <w:r>
      <w:rPr>
        <w:rFonts w:hint="eastAsia"/>
      </w:rPr>
      <w:instrText xml:space="preserve"> PAGE  \* MERGEFORMAT </w:instrText>
    </w:r>
    <w:r w:rsidR="00261959">
      <w:rPr>
        <w:rFonts w:hint="eastAsia"/>
      </w:rPr>
      <w:fldChar w:fldCharType="separate"/>
    </w:r>
    <w:r w:rsidR="00BA732E">
      <w:rPr>
        <w:noProof/>
      </w:rPr>
      <w:t>2</w:t>
    </w:r>
    <w:r w:rsidR="00261959">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A732E">
        <w:rPr>
          <w:noProof/>
        </w:rPr>
        <w:t>20</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B25" w:rsidRDefault="002E4B25" w:rsidP="00B93D31">
      <w:r>
        <w:separator/>
      </w:r>
    </w:p>
  </w:footnote>
  <w:footnote w:type="continuationSeparator" w:id="0">
    <w:p w:rsidR="002E4B25" w:rsidRDefault="002E4B25"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1F0"/>
    <w:rsid w:val="0002108D"/>
    <w:rsid w:val="00035481"/>
    <w:rsid w:val="00037DA8"/>
    <w:rsid w:val="00055E44"/>
    <w:rsid w:val="00060ADE"/>
    <w:rsid w:val="000C0488"/>
    <w:rsid w:val="000C797A"/>
    <w:rsid w:val="000E060F"/>
    <w:rsid w:val="000E45A0"/>
    <w:rsid w:val="000F3743"/>
    <w:rsid w:val="00106A27"/>
    <w:rsid w:val="001313D0"/>
    <w:rsid w:val="00172A27"/>
    <w:rsid w:val="001B05BC"/>
    <w:rsid w:val="001B10AA"/>
    <w:rsid w:val="00236A89"/>
    <w:rsid w:val="002431A7"/>
    <w:rsid w:val="0024635C"/>
    <w:rsid w:val="00261959"/>
    <w:rsid w:val="002E0572"/>
    <w:rsid w:val="002E4B25"/>
    <w:rsid w:val="00332EED"/>
    <w:rsid w:val="00340508"/>
    <w:rsid w:val="00347246"/>
    <w:rsid w:val="0039354B"/>
    <w:rsid w:val="003C6E66"/>
    <w:rsid w:val="00415676"/>
    <w:rsid w:val="00424226"/>
    <w:rsid w:val="00443B6D"/>
    <w:rsid w:val="004503EB"/>
    <w:rsid w:val="004A7DC6"/>
    <w:rsid w:val="00511B9A"/>
    <w:rsid w:val="00515A57"/>
    <w:rsid w:val="00554CBB"/>
    <w:rsid w:val="00584AEE"/>
    <w:rsid w:val="00691447"/>
    <w:rsid w:val="006D3B2C"/>
    <w:rsid w:val="0071213E"/>
    <w:rsid w:val="00714C9E"/>
    <w:rsid w:val="00782A45"/>
    <w:rsid w:val="007A7B6D"/>
    <w:rsid w:val="00812288"/>
    <w:rsid w:val="00827132"/>
    <w:rsid w:val="00880B2E"/>
    <w:rsid w:val="0089763D"/>
    <w:rsid w:val="008F2939"/>
    <w:rsid w:val="0093584A"/>
    <w:rsid w:val="009868E9"/>
    <w:rsid w:val="00A56327"/>
    <w:rsid w:val="00AA42FE"/>
    <w:rsid w:val="00AF5185"/>
    <w:rsid w:val="00B26C10"/>
    <w:rsid w:val="00B5791B"/>
    <w:rsid w:val="00B61D8C"/>
    <w:rsid w:val="00B74831"/>
    <w:rsid w:val="00B93D31"/>
    <w:rsid w:val="00BA732E"/>
    <w:rsid w:val="00BE4AB9"/>
    <w:rsid w:val="00BE6F47"/>
    <w:rsid w:val="00BF2495"/>
    <w:rsid w:val="00C32959"/>
    <w:rsid w:val="00C35FBD"/>
    <w:rsid w:val="00C8007E"/>
    <w:rsid w:val="00C944F4"/>
    <w:rsid w:val="00CC4484"/>
    <w:rsid w:val="00D16B97"/>
    <w:rsid w:val="00D442C4"/>
    <w:rsid w:val="00DB281B"/>
    <w:rsid w:val="00DD031F"/>
    <w:rsid w:val="00E30CE4"/>
    <w:rsid w:val="00E574FD"/>
    <w:rsid w:val="00E8158F"/>
    <w:rsid w:val="00EC5FD6"/>
    <w:rsid w:val="00ED7A82"/>
    <w:rsid w:val="00EE450B"/>
    <w:rsid w:val="00F26AB7"/>
    <w:rsid w:val="00F34E54"/>
    <w:rsid w:val="00F4178F"/>
    <w:rsid w:val="00FA407C"/>
    <w:rsid w:val="00FC37C2"/>
    <w:rsid w:val="00FF1351"/>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3098</Words>
  <Characters>17661</Characters>
  <Application>Microsoft Office Word</Application>
  <DocSecurity>0</DocSecurity>
  <Lines>147</Lines>
  <Paragraphs>41</Paragraphs>
  <ScaleCrop>false</ScaleCrop>
  <Company/>
  <LinksUpToDate>false</LinksUpToDate>
  <CharactersWithSpaces>20718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71</cp:revision>
  <dcterms:created xsi:type="dcterms:W3CDTF">2014-10-29T12:08:00Z</dcterms:created>
  <dcterms:modified xsi:type="dcterms:W3CDTF">2023-11-27T08:54:00Z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